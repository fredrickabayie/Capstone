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204F5" w14:textId="77777777" w:rsidR="00061204" w:rsidRPr="00C3218D" w:rsidRDefault="00061204" w:rsidP="002E0AB0">
      <w:pPr>
        <w:spacing w:line="480" w:lineRule="auto"/>
        <w:jc w:val="center"/>
        <w:rPr>
          <w:rFonts w:ascii="Verdana" w:hAnsi="Verdana"/>
          <w:b/>
        </w:rPr>
      </w:pPr>
    </w:p>
    <w:p w14:paraId="70C4EB5D" w14:textId="77777777" w:rsidR="00061204" w:rsidRPr="00C3218D" w:rsidRDefault="00061204" w:rsidP="002E0AB0">
      <w:pPr>
        <w:spacing w:line="480" w:lineRule="auto"/>
        <w:jc w:val="center"/>
        <w:rPr>
          <w:rFonts w:ascii="Verdana" w:hAnsi="Verdana"/>
          <w:b/>
        </w:rPr>
      </w:pPr>
    </w:p>
    <w:p w14:paraId="4D86501C" w14:textId="77777777" w:rsidR="000C40AB" w:rsidRPr="00C3218D" w:rsidRDefault="000C40AB" w:rsidP="002E0AB0">
      <w:pPr>
        <w:spacing w:line="480" w:lineRule="auto"/>
        <w:jc w:val="center"/>
        <w:rPr>
          <w:rFonts w:ascii="Verdana" w:hAnsi="Verdana"/>
          <w:b/>
        </w:rPr>
      </w:pPr>
    </w:p>
    <w:p w14:paraId="34BC2FCB" w14:textId="77777777" w:rsidR="002E0AB0" w:rsidRPr="00C3218D" w:rsidRDefault="002E0AB0" w:rsidP="002E0AB0">
      <w:pPr>
        <w:spacing w:line="480" w:lineRule="auto"/>
        <w:jc w:val="center"/>
        <w:rPr>
          <w:rFonts w:ascii="Verdana" w:hAnsi="Verdana"/>
          <w:b/>
        </w:rPr>
      </w:pPr>
      <w:r w:rsidRPr="00C3218D">
        <w:rPr>
          <w:rFonts w:ascii="Verdana" w:hAnsi="Verdana"/>
          <w:b/>
        </w:rPr>
        <w:t>ASHESI UNIVERSITY COLLEGE</w:t>
      </w:r>
    </w:p>
    <w:p w14:paraId="32824E9F" w14:textId="77777777" w:rsidR="002E0AB0" w:rsidRPr="00C3218D" w:rsidRDefault="002E0AB0" w:rsidP="002E0AB0">
      <w:pPr>
        <w:spacing w:line="480" w:lineRule="auto"/>
        <w:jc w:val="center"/>
        <w:rPr>
          <w:rFonts w:ascii="Verdana" w:hAnsi="Verdana"/>
          <w:b/>
        </w:rPr>
      </w:pPr>
    </w:p>
    <w:p w14:paraId="4C0EF55D" w14:textId="77777777" w:rsidR="00554806" w:rsidRPr="00C3218D" w:rsidRDefault="003E4A3F" w:rsidP="002E0AB0">
      <w:pPr>
        <w:spacing w:line="48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SAFE (SMART HOSPITAL MANAGEMENT SYSTEM)</w:t>
      </w:r>
      <w:r w:rsidR="005009DB" w:rsidRPr="00C3218D">
        <w:rPr>
          <w:rFonts w:ascii="Verdana" w:hAnsi="Verdana"/>
          <w:b/>
        </w:rPr>
        <w:t xml:space="preserve"> </w:t>
      </w:r>
    </w:p>
    <w:p w14:paraId="74E7D530" w14:textId="77777777" w:rsidR="000C40AB" w:rsidRPr="00C3218D" w:rsidRDefault="000C40AB" w:rsidP="002E0AB0">
      <w:pPr>
        <w:spacing w:line="480" w:lineRule="auto"/>
        <w:jc w:val="center"/>
        <w:rPr>
          <w:rFonts w:ascii="Verdana" w:hAnsi="Verdana"/>
          <w:b/>
        </w:rPr>
      </w:pPr>
    </w:p>
    <w:p w14:paraId="7CEA7B8F" w14:textId="77777777" w:rsidR="00DE7EDC" w:rsidRPr="00C3218D" w:rsidRDefault="00121EB5" w:rsidP="002E0AB0">
      <w:pPr>
        <w:spacing w:line="480" w:lineRule="auto"/>
        <w:jc w:val="center"/>
        <w:rPr>
          <w:rFonts w:ascii="Verdana" w:hAnsi="Verdana"/>
        </w:rPr>
      </w:pPr>
      <w:r w:rsidRPr="00C3218D">
        <w:rPr>
          <w:rFonts w:ascii="Verdana" w:hAnsi="Verdana"/>
        </w:rPr>
        <w:t>By</w:t>
      </w:r>
    </w:p>
    <w:p w14:paraId="4A931728" w14:textId="77777777" w:rsidR="00697AC2" w:rsidRPr="00C3218D" w:rsidRDefault="00697AC2" w:rsidP="002E0AB0">
      <w:pPr>
        <w:spacing w:line="480" w:lineRule="auto"/>
        <w:jc w:val="center"/>
        <w:rPr>
          <w:rFonts w:ascii="Verdana" w:hAnsi="Verdana"/>
          <w:b/>
        </w:rPr>
      </w:pPr>
    </w:p>
    <w:p w14:paraId="07EC3D44" w14:textId="77777777" w:rsidR="006A2841" w:rsidRPr="00C3218D" w:rsidRDefault="006A2841" w:rsidP="002E0AB0">
      <w:pPr>
        <w:spacing w:line="480" w:lineRule="auto"/>
        <w:jc w:val="center"/>
        <w:rPr>
          <w:rFonts w:ascii="Verdana" w:hAnsi="Verdana"/>
          <w:b/>
        </w:rPr>
      </w:pPr>
      <w:r w:rsidRPr="00C3218D">
        <w:rPr>
          <w:rFonts w:ascii="Verdana" w:hAnsi="Verdana"/>
          <w:b/>
        </w:rPr>
        <w:t>ABAYIE OHENEBA FREDRICK</w:t>
      </w:r>
    </w:p>
    <w:p w14:paraId="0CF7041E" w14:textId="77777777" w:rsidR="006A2841" w:rsidRPr="00C3218D" w:rsidRDefault="005009DB" w:rsidP="002E0AB0">
      <w:pPr>
        <w:spacing w:line="480" w:lineRule="auto"/>
        <w:jc w:val="center"/>
        <w:rPr>
          <w:rFonts w:ascii="Verdana" w:hAnsi="Verdana"/>
          <w:b/>
          <w:color w:val="000000"/>
        </w:rPr>
      </w:pPr>
      <w:r w:rsidRPr="00C3218D">
        <w:rPr>
          <w:rFonts w:ascii="Verdana" w:hAnsi="Verdana"/>
          <w:b/>
          <w:color w:val="000000"/>
        </w:rPr>
        <w:t>2015</w:t>
      </w:r>
    </w:p>
    <w:p w14:paraId="7B659F07" w14:textId="77777777" w:rsidR="00DB49E0" w:rsidRPr="00C3218D" w:rsidRDefault="00DB49E0" w:rsidP="002E0AB0">
      <w:pPr>
        <w:spacing w:line="480" w:lineRule="auto"/>
        <w:jc w:val="center"/>
        <w:rPr>
          <w:rFonts w:ascii="Verdana" w:hAnsi="Verdana"/>
          <w:color w:val="000000"/>
        </w:rPr>
      </w:pPr>
      <w:r w:rsidRPr="00C3218D">
        <w:rPr>
          <w:rFonts w:ascii="Verdana" w:hAnsi="Verdana"/>
          <w:color w:val="000000"/>
        </w:rPr>
        <w:t>Preliminary Draft of Chapter 1</w:t>
      </w:r>
    </w:p>
    <w:p w14:paraId="0492CF3A" w14:textId="77777777" w:rsidR="000C40AB" w:rsidRPr="00C3218D" w:rsidRDefault="000C40AB" w:rsidP="002E0AB0">
      <w:pPr>
        <w:spacing w:line="480" w:lineRule="auto"/>
        <w:jc w:val="center"/>
        <w:rPr>
          <w:rFonts w:ascii="Verdana" w:hAnsi="Verdana"/>
          <w:b/>
        </w:rPr>
      </w:pPr>
    </w:p>
    <w:p w14:paraId="0F2484F8" w14:textId="77777777" w:rsidR="006A2841" w:rsidRPr="00C3218D" w:rsidRDefault="006A2841" w:rsidP="002E0AB0">
      <w:pPr>
        <w:spacing w:line="480" w:lineRule="auto"/>
        <w:jc w:val="center"/>
        <w:rPr>
          <w:rFonts w:ascii="Verdana" w:hAnsi="Verdana"/>
          <w:b/>
        </w:rPr>
      </w:pPr>
      <w:r w:rsidRPr="00C3218D">
        <w:rPr>
          <w:rFonts w:ascii="Verdana" w:hAnsi="Verdana"/>
          <w:b/>
        </w:rPr>
        <w:t>APPLIED PROJECT</w:t>
      </w:r>
    </w:p>
    <w:p w14:paraId="070DC79C" w14:textId="77777777" w:rsidR="006A2841" w:rsidRPr="00C3218D" w:rsidRDefault="006A2841" w:rsidP="002E0AB0">
      <w:pPr>
        <w:spacing w:line="480" w:lineRule="auto"/>
        <w:jc w:val="center"/>
        <w:rPr>
          <w:rFonts w:ascii="Verdana" w:hAnsi="Verdana"/>
          <w:b/>
        </w:rPr>
      </w:pPr>
    </w:p>
    <w:p w14:paraId="36AF50EA" w14:textId="77777777" w:rsidR="006A2841" w:rsidRPr="00C3218D" w:rsidRDefault="006A2841" w:rsidP="002E0AB0">
      <w:pPr>
        <w:spacing w:line="480" w:lineRule="auto"/>
        <w:jc w:val="center"/>
        <w:rPr>
          <w:rFonts w:ascii="Verdana" w:hAnsi="Verdana"/>
          <w:b/>
        </w:rPr>
      </w:pPr>
    </w:p>
    <w:p w14:paraId="7EBFDF0C" w14:textId="77777777" w:rsidR="006A2841" w:rsidRPr="00C3218D" w:rsidRDefault="006A2841" w:rsidP="002E0AB0">
      <w:pPr>
        <w:spacing w:line="480" w:lineRule="auto"/>
        <w:jc w:val="center"/>
        <w:rPr>
          <w:rFonts w:ascii="Verdana" w:hAnsi="Verdana"/>
          <w:b/>
        </w:rPr>
      </w:pPr>
    </w:p>
    <w:p w14:paraId="21DCB87C" w14:textId="77777777" w:rsidR="006A2841" w:rsidRPr="00C3218D" w:rsidRDefault="006A2841" w:rsidP="002E0AB0">
      <w:pPr>
        <w:spacing w:line="480" w:lineRule="auto"/>
        <w:jc w:val="center"/>
        <w:rPr>
          <w:rFonts w:ascii="Verdana" w:hAnsi="Verdana"/>
          <w:b/>
        </w:rPr>
      </w:pPr>
    </w:p>
    <w:p w14:paraId="2B9E40E5" w14:textId="77777777" w:rsidR="00BD09CA" w:rsidRPr="00C3218D" w:rsidRDefault="00BD09CA" w:rsidP="00BD09CA">
      <w:pPr>
        <w:rPr>
          <w:rFonts w:ascii="Verdana" w:hAnsi="Verdana"/>
          <w:b/>
        </w:rPr>
      </w:pPr>
    </w:p>
    <w:sdt>
      <w:sdtPr>
        <w:rPr>
          <w:rFonts w:ascii="Verdana" w:eastAsiaTheme="minorHAnsi" w:hAnsi="Verdana" w:cstheme="minorBidi"/>
          <w:b w:val="0"/>
          <w:bCs w:val="0"/>
          <w:color w:val="auto"/>
          <w:sz w:val="22"/>
          <w:szCs w:val="22"/>
        </w:rPr>
        <w:id w:val="7812237"/>
        <w:docPartObj>
          <w:docPartGallery w:val="Table of Contents"/>
          <w:docPartUnique/>
        </w:docPartObj>
      </w:sdtPr>
      <w:sdtEndPr/>
      <w:sdtContent>
        <w:p w14:paraId="712C4E7B" w14:textId="77777777" w:rsidR="00A768C6" w:rsidRPr="00C3218D" w:rsidRDefault="00A768C6">
          <w:pPr>
            <w:pStyle w:val="TOCHeading"/>
            <w:rPr>
              <w:rFonts w:ascii="Verdana" w:hAnsi="Verdana"/>
            </w:rPr>
          </w:pPr>
          <w:r w:rsidRPr="00C3218D">
            <w:rPr>
              <w:rFonts w:ascii="Verdana" w:hAnsi="Verdana"/>
            </w:rPr>
            <w:t>Table of Contents</w:t>
          </w:r>
        </w:p>
        <w:p w14:paraId="4BCBB4DA" w14:textId="77777777" w:rsidR="00150F29" w:rsidRPr="00C3218D" w:rsidRDefault="00A768C6">
          <w:pPr>
            <w:pStyle w:val="TOC1"/>
            <w:tabs>
              <w:tab w:val="right" w:leader="dot" w:pos="9350"/>
            </w:tabs>
            <w:rPr>
              <w:rFonts w:ascii="Verdana" w:eastAsiaTheme="minorEastAsia" w:hAnsi="Verdana"/>
              <w:noProof/>
            </w:rPr>
          </w:pPr>
          <w:r w:rsidRPr="00C3218D">
            <w:rPr>
              <w:rFonts w:ascii="Verdana" w:hAnsi="Verdana"/>
            </w:rPr>
            <w:fldChar w:fldCharType="begin"/>
          </w:r>
          <w:r w:rsidRPr="00C3218D">
            <w:rPr>
              <w:rFonts w:ascii="Verdana" w:hAnsi="Verdana"/>
            </w:rPr>
            <w:instrText xml:space="preserve"> TOC \o "1-3" \h \z \u </w:instrText>
          </w:r>
          <w:r w:rsidRPr="00C3218D">
            <w:rPr>
              <w:rFonts w:ascii="Verdana" w:hAnsi="Verdana"/>
            </w:rPr>
            <w:fldChar w:fldCharType="separate"/>
          </w:r>
          <w:hyperlink w:anchor="_Toc430615789" w:history="1">
            <w:r w:rsidR="00150F29" w:rsidRPr="00C3218D">
              <w:rPr>
                <w:rStyle w:val="Hyperlink"/>
                <w:rFonts w:ascii="Verdana" w:hAnsi="Verdana"/>
                <w:noProof/>
              </w:rPr>
              <w:t>Chapter 1: Introduction</w:t>
            </w:r>
            <w:r w:rsidR="00150F29" w:rsidRPr="00C3218D">
              <w:rPr>
                <w:rFonts w:ascii="Verdana" w:hAnsi="Verdana"/>
                <w:noProof/>
                <w:webHidden/>
              </w:rPr>
              <w:tab/>
            </w:r>
            <w:r w:rsidR="00150F29" w:rsidRPr="00C3218D">
              <w:rPr>
                <w:rFonts w:ascii="Verdana" w:hAnsi="Verdana"/>
                <w:noProof/>
                <w:webHidden/>
              </w:rPr>
              <w:fldChar w:fldCharType="begin"/>
            </w:r>
            <w:r w:rsidR="00150F29" w:rsidRPr="00C3218D">
              <w:rPr>
                <w:rFonts w:ascii="Verdana" w:hAnsi="Verdana"/>
                <w:noProof/>
                <w:webHidden/>
              </w:rPr>
              <w:instrText xml:space="preserve"> PAGEREF _Toc430615789 \h </w:instrText>
            </w:r>
            <w:r w:rsidR="00150F29" w:rsidRPr="00C3218D">
              <w:rPr>
                <w:rFonts w:ascii="Verdana" w:hAnsi="Verdana"/>
                <w:noProof/>
                <w:webHidden/>
              </w:rPr>
            </w:r>
            <w:r w:rsidR="00150F29" w:rsidRPr="00C3218D">
              <w:rPr>
                <w:rFonts w:ascii="Verdana" w:hAnsi="Verdana"/>
                <w:noProof/>
                <w:webHidden/>
              </w:rPr>
              <w:fldChar w:fldCharType="separate"/>
            </w:r>
            <w:r w:rsidR="00150F29" w:rsidRPr="00C3218D">
              <w:rPr>
                <w:rFonts w:ascii="Verdana" w:hAnsi="Verdana"/>
                <w:noProof/>
                <w:webHidden/>
              </w:rPr>
              <w:t>3</w:t>
            </w:r>
            <w:r w:rsidR="00150F29" w:rsidRPr="00C3218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60E5E5E3" w14:textId="77777777" w:rsidR="00150F29" w:rsidRPr="00C3218D" w:rsidRDefault="006E242F" w:rsidP="00150F29">
          <w:pPr>
            <w:pStyle w:val="TOC2"/>
            <w:rPr>
              <w:rFonts w:ascii="Verdana" w:eastAsiaTheme="minorEastAsia" w:hAnsi="Verdana"/>
              <w:noProof/>
            </w:rPr>
          </w:pPr>
          <w:hyperlink w:anchor="_Toc430615790" w:history="1">
            <w:r w:rsidR="00150F29" w:rsidRPr="00C3218D">
              <w:rPr>
                <w:rStyle w:val="Hyperlink"/>
                <w:rFonts w:ascii="Verdana" w:hAnsi="Verdana"/>
                <w:noProof/>
              </w:rPr>
              <w:t>1.1</w:t>
            </w:r>
            <w:r w:rsidR="00150F29" w:rsidRPr="00C3218D">
              <w:rPr>
                <w:rFonts w:ascii="Verdana" w:eastAsiaTheme="minorEastAsia" w:hAnsi="Verdana"/>
                <w:noProof/>
              </w:rPr>
              <w:tab/>
            </w:r>
            <w:r w:rsidR="00150F29" w:rsidRPr="00C3218D">
              <w:rPr>
                <w:rStyle w:val="Hyperlink"/>
                <w:rFonts w:ascii="Verdana" w:hAnsi="Verdana"/>
                <w:noProof/>
              </w:rPr>
              <w:t>Introduction and Background</w:t>
            </w:r>
            <w:r w:rsidR="00150F29" w:rsidRPr="00C3218D">
              <w:rPr>
                <w:rFonts w:ascii="Verdana" w:hAnsi="Verdana"/>
                <w:noProof/>
                <w:webHidden/>
              </w:rPr>
              <w:tab/>
            </w:r>
            <w:r w:rsidR="00150F29" w:rsidRPr="00C3218D">
              <w:rPr>
                <w:rFonts w:ascii="Verdana" w:hAnsi="Verdana"/>
                <w:noProof/>
                <w:webHidden/>
              </w:rPr>
              <w:fldChar w:fldCharType="begin"/>
            </w:r>
            <w:r w:rsidR="00150F29" w:rsidRPr="00C3218D">
              <w:rPr>
                <w:rFonts w:ascii="Verdana" w:hAnsi="Verdana"/>
                <w:noProof/>
                <w:webHidden/>
              </w:rPr>
              <w:instrText xml:space="preserve"> PAGEREF _Toc430615790 \h </w:instrText>
            </w:r>
            <w:r w:rsidR="00150F29" w:rsidRPr="00C3218D">
              <w:rPr>
                <w:rFonts w:ascii="Verdana" w:hAnsi="Verdana"/>
                <w:noProof/>
                <w:webHidden/>
              </w:rPr>
            </w:r>
            <w:r w:rsidR="00150F29" w:rsidRPr="00C3218D">
              <w:rPr>
                <w:rFonts w:ascii="Verdana" w:hAnsi="Verdana"/>
                <w:noProof/>
                <w:webHidden/>
              </w:rPr>
              <w:fldChar w:fldCharType="separate"/>
            </w:r>
            <w:r w:rsidR="00150F29" w:rsidRPr="00C3218D">
              <w:rPr>
                <w:rFonts w:ascii="Verdana" w:hAnsi="Verdana"/>
                <w:noProof/>
                <w:webHidden/>
              </w:rPr>
              <w:t>3</w:t>
            </w:r>
            <w:r w:rsidR="00150F29" w:rsidRPr="00C3218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6EB1155F" w14:textId="77777777" w:rsidR="00150F29" w:rsidRPr="00C3218D" w:rsidRDefault="006E242F" w:rsidP="00150F29">
          <w:pPr>
            <w:pStyle w:val="TOC2"/>
            <w:rPr>
              <w:rFonts w:ascii="Verdana" w:eastAsiaTheme="minorEastAsia" w:hAnsi="Verdana"/>
              <w:noProof/>
            </w:rPr>
          </w:pPr>
          <w:hyperlink w:anchor="_Toc430615791" w:history="1">
            <w:r w:rsidR="00150F29" w:rsidRPr="00C3218D">
              <w:rPr>
                <w:rStyle w:val="Hyperlink"/>
                <w:rFonts w:ascii="Verdana" w:hAnsi="Verdana"/>
                <w:noProof/>
              </w:rPr>
              <w:t>1.2</w:t>
            </w:r>
            <w:r w:rsidR="00150F29" w:rsidRPr="00C3218D">
              <w:rPr>
                <w:rFonts w:ascii="Verdana" w:eastAsiaTheme="minorEastAsia" w:hAnsi="Verdana"/>
                <w:noProof/>
              </w:rPr>
              <w:tab/>
            </w:r>
            <w:r w:rsidR="00150F29" w:rsidRPr="00C3218D">
              <w:rPr>
                <w:rStyle w:val="Hyperlink"/>
                <w:rFonts w:ascii="Verdana" w:hAnsi="Verdana"/>
                <w:noProof/>
              </w:rPr>
              <w:t>Problem Statement</w:t>
            </w:r>
            <w:r w:rsidR="00150F29" w:rsidRPr="00C3218D">
              <w:rPr>
                <w:rFonts w:ascii="Verdana" w:hAnsi="Verdana"/>
                <w:noProof/>
                <w:webHidden/>
              </w:rPr>
              <w:tab/>
            </w:r>
            <w:r w:rsidR="00150F29" w:rsidRPr="00C3218D">
              <w:rPr>
                <w:rFonts w:ascii="Verdana" w:hAnsi="Verdana"/>
                <w:noProof/>
                <w:webHidden/>
              </w:rPr>
              <w:fldChar w:fldCharType="begin"/>
            </w:r>
            <w:r w:rsidR="00150F29" w:rsidRPr="00C3218D">
              <w:rPr>
                <w:rFonts w:ascii="Verdana" w:hAnsi="Verdana"/>
                <w:noProof/>
                <w:webHidden/>
              </w:rPr>
              <w:instrText xml:space="preserve"> PAGEREF _Toc430615791 \h </w:instrText>
            </w:r>
            <w:r w:rsidR="00150F29" w:rsidRPr="00C3218D">
              <w:rPr>
                <w:rFonts w:ascii="Verdana" w:hAnsi="Verdana"/>
                <w:noProof/>
                <w:webHidden/>
              </w:rPr>
            </w:r>
            <w:r w:rsidR="00150F29" w:rsidRPr="00C3218D">
              <w:rPr>
                <w:rFonts w:ascii="Verdana" w:hAnsi="Verdana"/>
                <w:noProof/>
                <w:webHidden/>
              </w:rPr>
              <w:fldChar w:fldCharType="separate"/>
            </w:r>
            <w:r w:rsidR="00150F29" w:rsidRPr="00C3218D">
              <w:rPr>
                <w:rFonts w:ascii="Verdana" w:hAnsi="Verdana"/>
                <w:noProof/>
                <w:webHidden/>
              </w:rPr>
              <w:t>3</w:t>
            </w:r>
            <w:r w:rsidR="00150F29" w:rsidRPr="00C3218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1A8DCA89" w14:textId="77777777" w:rsidR="00150F29" w:rsidRPr="00C3218D" w:rsidRDefault="006E242F" w:rsidP="00150F29">
          <w:pPr>
            <w:pStyle w:val="TOC2"/>
            <w:rPr>
              <w:rFonts w:ascii="Verdana" w:eastAsiaTheme="minorEastAsia" w:hAnsi="Verdana"/>
              <w:noProof/>
            </w:rPr>
          </w:pPr>
          <w:hyperlink w:anchor="_Toc430615792" w:history="1">
            <w:r w:rsidR="00150F29" w:rsidRPr="00C3218D">
              <w:rPr>
                <w:rStyle w:val="Hyperlink"/>
                <w:rFonts w:ascii="Verdana" w:hAnsi="Verdana"/>
                <w:noProof/>
              </w:rPr>
              <w:t>1.3</w:t>
            </w:r>
            <w:r w:rsidR="00150F29" w:rsidRPr="00C3218D">
              <w:rPr>
                <w:rFonts w:ascii="Verdana" w:eastAsiaTheme="minorEastAsia" w:hAnsi="Verdana"/>
                <w:noProof/>
              </w:rPr>
              <w:tab/>
            </w:r>
            <w:r w:rsidR="00150F29" w:rsidRPr="00C3218D">
              <w:rPr>
                <w:rStyle w:val="Hyperlink"/>
                <w:rFonts w:ascii="Verdana" w:hAnsi="Verdana"/>
                <w:noProof/>
              </w:rPr>
              <w:t>Motivation</w:t>
            </w:r>
            <w:r w:rsidR="00150F29" w:rsidRPr="00C3218D">
              <w:rPr>
                <w:rFonts w:ascii="Verdana" w:hAnsi="Verdana"/>
                <w:noProof/>
                <w:webHidden/>
              </w:rPr>
              <w:tab/>
            </w:r>
            <w:r w:rsidR="00150F29" w:rsidRPr="00C3218D">
              <w:rPr>
                <w:rFonts w:ascii="Verdana" w:hAnsi="Verdana"/>
                <w:noProof/>
                <w:webHidden/>
              </w:rPr>
              <w:fldChar w:fldCharType="begin"/>
            </w:r>
            <w:r w:rsidR="00150F29" w:rsidRPr="00C3218D">
              <w:rPr>
                <w:rFonts w:ascii="Verdana" w:hAnsi="Verdana"/>
                <w:noProof/>
                <w:webHidden/>
              </w:rPr>
              <w:instrText xml:space="preserve"> PAGEREF _Toc430615792 \h </w:instrText>
            </w:r>
            <w:r w:rsidR="00150F29" w:rsidRPr="00C3218D">
              <w:rPr>
                <w:rFonts w:ascii="Verdana" w:hAnsi="Verdana"/>
                <w:noProof/>
                <w:webHidden/>
              </w:rPr>
            </w:r>
            <w:r w:rsidR="00150F29" w:rsidRPr="00C3218D">
              <w:rPr>
                <w:rFonts w:ascii="Verdana" w:hAnsi="Verdana"/>
                <w:noProof/>
                <w:webHidden/>
              </w:rPr>
              <w:fldChar w:fldCharType="separate"/>
            </w:r>
            <w:r w:rsidR="00150F29" w:rsidRPr="00C3218D">
              <w:rPr>
                <w:rFonts w:ascii="Verdana" w:hAnsi="Verdana"/>
                <w:noProof/>
                <w:webHidden/>
              </w:rPr>
              <w:t>4</w:t>
            </w:r>
            <w:r w:rsidR="00150F29" w:rsidRPr="00C3218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4C9FA856" w14:textId="77777777" w:rsidR="00150F29" w:rsidRPr="00C3218D" w:rsidRDefault="006E242F" w:rsidP="00150F29">
          <w:pPr>
            <w:pStyle w:val="TOC2"/>
            <w:rPr>
              <w:rFonts w:ascii="Verdana" w:eastAsiaTheme="minorEastAsia" w:hAnsi="Verdana"/>
              <w:noProof/>
            </w:rPr>
          </w:pPr>
          <w:hyperlink w:anchor="_Toc430615793" w:history="1">
            <w:r w:rsidR="00150F29" w:rsidRPr="00C3218D">
              <w:rPr>
                <w:rStyle w:val="Hyperlink"/>
                <w:rFonts w:ascii="Verdana" w:hAnsi="Verdana"/>
                <w:noProof/>
              </w:rPr>
              <w:t>1.4</w:t>
            </w:r>
            <w:r w:rsidR="00150F29" w:rsidRPr="00C3218D">
              <w:rPr>
                <w:rFonts w:ascii="Verdana" w:eastAsiaTheme="minorEastAsia" w:hAnsi="Verdana"/>
                <w:noProof/>
              </w:rPr>
              <w:tab/>
            </w:r>
            <w:r w:rsidR="00150F29" w:rsidRPr="00C3218D">
              <w:rPr>
                <w:rStyle w:val="Hyperlink"/>
                <w:rFonts w:ascii="Verdana" w:hAnsi="Verdana"/>
                <w:noProof/>
              </w:rPr>
              <w:t>Objectives</w:t>
            </w:r>
            <w:r w:rsidR="00150F29" w:rsidRPr="00C3218D">
              <w:rPr>
                <w:rFonts w:ascii="Verdana" w:hAnsi="Verdana"/>
                <w:noProof/>
                <w:webHidden/>
              </w:rPr>
              <w:tab/>
            </w:r>
            <w:r w:rsidR="00150F29" w:rsidRPr="00C3218D">
              <w:rPr>
                <w:rFonts w:ascii="Verdana" w:hAnsi="Verdana"/>
                <w:noProof/>
                <w:webHidden/>
              </w:rPr>
              <w:fldChar w:fldCharType="begin"/>
            </w:r>
            <w:r w:rsidR="00150F29" w:rsidRPr="00C3218D">
              <w:rPr>
                <w:rFonts w:ascii="Verdana" w:hAnsi="Verdana"/>
                <w:noProof/>
                <w:webHidden/>
              </w:rPr>
              <w:instrText xml:space="preserve"> PAGEREF _Toc430615793 \h </w:instrText>
            </w:r>
            <w:r w:rsidR="00150F29" w:rsidRPr="00C3218D">
              <w:rPr>
                <w:rFonts w:ascii="Verdana" w:hAnsi="Verdana"/>
                <w:noProof/>
                <w:webHidden/>
              </w:rPr>
            </w:r>
            <w:r w:rsidR="00150F29" w:rsidRPr="00C3218D">
              <w:rPr>
                <w:rFonts w:ascii="Verdana" w:hAnsi="Verdana"/>
                <w:noProof/>
                <w:webHidden/>
              </w:rPr>
              <w:fldChar w:fldCharType="separate"/>
            </w:r>
            <w:r w:rsidR="00150F29" w:rsidRPr="00C3218D">
              <w:rPr>
                <w:rFonts w:ascii="Verdana" w:hAnsi="Verdana"/>
                <w:noProof/>
                <w:webHidden/>
              </w:rPr>
              <w:t>5</w:t>
            </w:r>
            <w:r w:rsidR="00150F29" w:rsidRPr="00C3218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2409B86C" w14:textId="77777777" w:rsidR="00150F29" w:rsidRPr="00C3218D" w:rsidRDefault="006E242F" w:rsidP="00150F29">
          <w:pPr>
            <w:pStyle w:val="TOC2"/>
            <w:rPr>
              <w:rFonts w:ascii="Verdana" w:eastAsiaTheme="minorEastAsia" w:hAnsi="Verdana"/>
              <w:noProof/>
            </w:rPr>
          </w:pPr>
          <w:hyperlink w:anchor="_Toc430615794" w:history="1">
            <w:r w:rsidR="00150F29" w:rsidRPr="00C3218D">
              <w:rPr>
                <w:rStyle w:val="Hyperlink"/>
                <w:rFonts w:ascii="Verdana" w:hAnsi="Verdana"/>
                <w:noProof/>
              </w:rPr>
              <w:t>1.5</w:t>
            </w:r>
            <w:r w:rsidR="00150F29" w:rsidRPr="00C3218D">
              <w:rPr>
                <w:rFonts w:ascii="Verdana" w:eastAsiaTheme="minorEastAsia" w:hAnsi="Verdana"/>
                <w:noProof/>
              </w:rPr>
              <w:tab/>
            </w:r>
            <w:r w:rsidR="00150F29" w:rsidRPr="00C3218D">
              <w:rPr>
                <w:rStyle w:val="Hyperlink"/>
                <w:rFonts w:ascii="Verdana" w:hAnsi="Verdana"/>
                <w:noProof/>
              </w:rPr>
              <w:t>Research</w:t>
            </w:r>
            <w:r w:rsidR="00150F29" w:rsidRPr="00C3218D">
              <w:rPr>
                <w:rFonts w:ascii="Verdana" w:hAnsi="Verdana"/>
                <w:noProof/>
                <w:webHidden/>
              </w:rPr>
              <w:tab/>
            </w:r>
            <w:r w:rsidR="00150F29" w:rsidRPr="00C3218D">
              <w:rPr>
                <w:rFonts w:ascii="Verdana" w:hAnsi="Verdana"/>
                <w:noProof/>
                <w:webHidden/>
              </w:rPr>
              <w:fldChar w:fldCharType="begin"/>
            </w:r>
            <w:r w:rsidR="00150F29" w:rsidRPr="00C3218D">
              <w:rPr>
                <w:rFonts w:ascii="Verdana" w:hAnsi="Verdana"/>
                <w:noProof/>
                <w:webHidden/>
              </w:rPr>
              <w:instrText xml:space="preserve"> PAGEREF _Toc430615794 \h </w:instrText>
            </w:r>
            <w:r w:rsidR="00150F29" w:rsidRPr="00C3218D">
              <w:rPr>
                <w:rFonts w:ascii="Verdana" w:hAnsi="Verdana"/>
                <w:noProof/>
                <w:webHidden/>
              </w:rPr>
            </w:r>
            <w:r w:rsidR="00150F29" w:rsidRPr="00C3218D">
              <w:rPr>
                <w:rFonts w:ascii="Verdana" w:hAnsi="Verdana"/>
                <w:noProof/>
                <w:webHidden/>
              </w:rPr>
              <w:fldChar w:fldCharType="separate"/>
            </w:r>
            <w:r w:rsidR="00150F29" w:rsidRPr="00C3218D">
              <w:rPr>
                <w:rFonts w:ascii="Verdana" w:hAnsi="Verdana"/>
                <w:noProof/>
                <w:webHidden/>
              </w:rPr>
              <w:t>6</w:t>
            </w:r>
            <w:r w:rsidR="00150F29" w:rsidRPr="00C3218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23F4BE29" w14:textId="77777777" w:rsidR="00A768C6" w:rsidRPr="00C3218D" w:rsidRDefault="00A768C6">
          <w:pPr>
            <w:rPr>
              <w:rFonts w:ascii="Verdana" w:hAnsi="Verdana"/>
            </w:rPr>
          </w:pPr>
          <w:r w:rsidRPr="00C3218D">
            <w:rPr>
              <w:rFonts w:ascii="Verdana" w:hAnsi="Verdana"/>
            </w:rPr>
            <w:fldChar w:fldCharType="end"/>
          </w:r>
        </w:p>
      </w:sdtContent>
    </w:sdt>
    <w:p w14:paraId="7F2FE3D6" w14:textId="77777777" w:rsidR="00BD09CA" w:rsidRPr="00C3218D" w:rsidRDefault="00BD09CA" w:rsidP="00B5263A">
      <w:pPr>
        <w:spacing w:line="480" w:lineRule="auto"/>
        <w:jc w:val="both"/>
        <w:rPr>
          <w:rFonts w:ascii="Verdana" w:hAnsi="Verdana"/>
        </w:rPr>
      </w:pPr>
    </w:p>
    <w:p w14:paraId="6B448ABE" w14:textId="77777777" w:rsidR="00A768C6" w:rsidRPr="00C3218D" w:rsidRDefault="00A768C6" w:rsidP="00B5263A">
      <w:pPr>
        <w:spacing w:line="480" w:lineRule="auto"/>
        <w:jc w:val="both"/>
        <w:rPr>
          <w:rFonts w:ascii="Verdana" w:hAnsi="Verdana"/>
        </w:rPr>
      </w:pPr>
    </w:p>
    <w:p w14:paraId="3F8B7A8F" w14:textId="77777777" w:rsidR="00A768C6" w:rsidRPr="00C3218D" w:rsidRDefault="00A768C6" w:rsidP="00B5263A">
      <w:pPr>
        <w:spacing w:line="480" w:lineRule="auto"/>
        <w:jc w:val="both"/>
        <w:rPr>
          <w:rFonts w:ascii="Verdana" w:hAnsi="Verdana"/>
        </w:rPr>
      </w:pPr>
    </w:p>
    <w:p w14:paraId="64E98A34" w14:textId="77777777" w:rsidR="00A768C6" w:rsidRPr="00C3218D" w:rsidRDefault="00A768C6" w:rsidP="00B5263A">
      <w:pPr>
        <w:spacing w:line="480" w:lineRule="auto"/>
        <w:jc w:val="both"/>
        <w:rPr>
          <w:rFonts w:ascii="Verdana" w:hAnsi="Verdana"/>
        </w:rPr>
      </w:pPr>
    </w:p>
    <w:p w14:paraId="6E67C6F4" w14:textId="77777777" w:rsidR="00A768C6" w:rsidRPr="00C3218D" w:rsidRDefault="00A768C6" w:rsidP="00B5263A">
      <w:pPr>
        <w:spacing w:line="480" w:lineRule="auto"/>
        <w:jc w:val="both"/>
        <w:rPr>
          <w:rFonts w:ascii="Verdana" w:hAnsi="Verdana"/>
        </w:rPr>
      </w:pPr>
    </w:p>
    <w:p w14:paraId="1E486538" w14:textId="77777777" w:rsidR="00A768C6" w:rsidRPr="00C3218D" w:rsidRDefault="00A768C6" w:rsidP="00B5263A">
      <w:pPr>
        <w:spacing w:line="480" w:lineRule="auto"/>
        <w:jc w:val="both"/>
        <w:rPr>
          <w:rFonts w:ascii="Verdana" w:hAnsi="Verdana"/>
        </w:rPr>
      </w:pPr>
    </w:p>
    <w:p w14:paraId="5A5FE272" w14:textId="77777777" w:rsidR="00A768C6" w:rsidRPr="00C3218D" w:rsidRDefault="00A768C6" w:rsidP="00B5263A">
      <w:pPr>
        <w:spacing w:line="480" w:lineRule="auto"/>
        <w:jc w:val="both"/>
        <w:rPr>
          <w:rFonts w:ascii="Verdana" w:hAnsi="Verdana"/>
        </w:rPr>
      </w:pPr>
    </w:p>
    <w:p w14:paraId="2B7F05BC" w14:textId="77777777" w:rsidR="00A768C6" w:rsidRPr="00C3218D" w:rsidRDefault="00A768C6" w:rsidP="00B5263A">
      <w:pPr>
        <w:spacing w:line="480" w:lineRule="auto"/>
        <w:jc w:val="both"/>
        <w:rPr>
          <w:rFonts w:ascii="Verdana" w:hAnsi="Verdana"/>
        </w:rPr>
      </w:pPr>
    </w:p>
    <w:p w14:paraId="430BBA5D" w14:textId="77777777" w:rsidR="00A768C6" w:rsidRPr="00C3218D" w:rsidRDefault="00A768C6" w:rsidP="00B5263A">
      <w:pPr>
        <w:spacing w:line="480" w:lineRule="auto"/>
        <w:jc w:val="both"/>
        <w:rPr>
          <w:rFonts w:ascii="Verdana" w:hAnsi="Verdana"/>
        </w:rPr>
      </w:pPr>
    </w:p>
    <w:p w14:paraId="33F95D0D" w14:textId="77777777" w:rsidR="00A768C6" w:rsidRPr="00C3218D" w:rsidRDefault="00A768C6" w:rsidP="00B5263A">
      <w:pPr>
        <w:spacing w:line="480" w:lineRule="auto"/>
        <w:jc w:val="both"/>
        <w:rPr>
          <w:rFonts w:ascii="Verdana" w:hAnsi="Verdana"/>
        </w:rPr>
      </w:pPr>
    </w:p>
    <w:p w14:paraId="00737858" w14:textId="77777777" w:rsidR="00A768C6" w:rsidRPr="00C3218D" w:rsidRDefault="00A768C6" w:rsidP="00B5263A">
      <w:pPr>
        <w:spacing w:line="480" w:lineRule="auto"/>
        <w:jc w:val="both"/>
        <w:rPr>
          <w:rFonts w:ascii="Verdana" w:hAnsi="Verdana"/>
        </w:rPr>
      </w:pPr>
    </w:p>
    <w:p w14:paraId="68DC796B" w14:textId="77777777" w:rsidR="00A768C6" w:rsidRPr="00C3218D" w:rsidRDefault="00A768C6" w:rsidP="00B5263A">
      <w:pPr>
        <w:spacing w:line="480" w:lineRule="auto"/>
        <w:jc w:val="both"/>
        <w:rPr>
          <w:rFonts w:ascii="Verdana" w:hAnsi="Verdana"/>
        </w:rPr>
      </w:pPr>
    </w:p>
    <w:p w14:paraId="6D2AF994" w14:textId="77777777" w:rsidR="00CB009F" w:rsidRPr="00C3218D" w:rsidRDefault="00CB009F" w:rsidP="00A768C6">
      <w:pPr>
        <w:pStyle w:val="Heading1"/>
        <w:rPr>
          <w:rFonts w:ascii="Verdana" w:hAnsi="Verdana"/>
        </w:rPr>
      </w:pPr>
      <w:bookmarkStart w:id="0" w:name="_Toc430615789"/>
      <w:r w:rsidRPr="00C3218D">
        <w:rPr>
          <w:rFonts w:ascii="Verdana" w:hAnsi="Verdana"/>
        </w:rPr>
        <w:lastRenderedPageBreak/>
        <w:t>Chapter 1: Introduction</w:t>
      </w:r>
      <w:bookmarkEnd w:id="0"/>
    </w:p>
    <w:p w14:paraId="24B583CD" w14:textId="77777777" w:rsidR="00CB009F" w:rsidRPr="00C3218D" w:rsidRDefault="00CB009F" w:rsidP="00B5263A">
      <w:pPr>
        <w:spacing w:line="480" w:lineRule="auto"/>
        <w:jc w:val="both"/>
        <w:rPr>
          <w:rFonts w:ascii="Verdana" w:hAnsi="Verdana"/>
        </w:rPr>
      </w:pPr>
    </w:p>
    <w:p w14:paraId="628E0BA3" w14:textId="77777777" w:rsidR="008E6BDB" w:rsidRPr="00C3218D" w:rsidRDefault="002222D3" w:rsidP="00A768C6">
      <w:pPr>
        <w:pStyle w:val="Heading2"/>
        <w:rPr>
          <w:rFonts w:ascii="Verdana" w:hAnsi="Verdana"/>
        </w:rPr>
      </w:pPr>
      <w:bookmarkStart w:id="1" w:name="_Toc430615790"/>
      <w:r w:rsidRPr="00C3218D">
        <w:rPr>
          <w:rFonts w:ascii="Verdana" w:hAnsi="Verdana"/>
        </w:rPr>
        <w:t>1.1</w:t>
      </w:r>
      <w:r w:rsidRPr="00C3218D">
        <w:rPr>
          <w:rFonts w:ascii="Verdana" w:hAnsi="Verdana"/>
        </w:rPr>
        <w:tab/>
      </w:r>
      <w:r w:rsidR="00AC53EB" w:rsidRPr="00C3218D">
        <w:rPr>
          <w:rFonts w:ascii="Verdana" w:hAnsi="Verdana"/>
        </w:rPr>
        <w:t xml:space="preserve">Introduction and </w:t>
      </w:r>
      <w:r w:rsidR="008E6BDB" w:rsidRPr="00C3218D">
        <w:rPr>
          <w:rFonts w:ascii="Verdana" w:hAnsi="Verdana"/>
        </w:rPr>
        <w:t>Backgro</w:t>
      </w:r>
      <w:r w:rsidR="00603D2C" w:rsidRPr="00C3218D">
        <w:rPr>
          <w:rFonts w:ascii="Verdana" w:hAnsi="Verdana"/>
        </w:rPr>
        <w:t>und</w:t>
      </w:r>
      <w:bookmarkEnd w:id="1"/>
      <w:r w:rsidR="00603D2C" w:rsidRPr="00C3218D">
        <w:rPr>
          <w:rFonts w:ascii="Verdana" w:hAnsi="Verdana"/>
        </w:rPr>
        <w:t xml:space="preserve"> </w:t>
      </w:r>
    </w:p>
    <w:p w14:paraId="7E6166F2" w14:textId="77777777" w:rsidR="00CB009F" w:rsidRPr="00C3218D" w:rsidRDefault="00CB009F" w:rsidP="00B5263A">
      <w:pPr>
        <w:spacing w:line="480" w:lineRule="auto"/>
        <w:jc w:val="both"/>
        <w:rPr>
          <w:rFonts w:ascii="Verdana" w:hAnsi="Verdana"/>
        </w:rPr>
      </w:pPr>
    </w:p>
    <w:p w14:paraId="79B73FFB" w14:textId="77777777" w:rsidR="00603D2C" w:rsidRPr="00C3218D" w:rsidRDefault="00547400" w:rsidP="00B5263A">
      <w:pPr>
        <w:spacing w:line="480" w:lineRule="auto"/>
        <w:jc w:val="both"/>
        <w:rPr>
          <w:rFonts w:ascii="Verdana" w:hAnsi="Verdana"/>
        </w:rPr>
      </w:pPr>
      <w:r w:rsidRPr="00C3218D">
        <w:rPr>
          <w:rFonts w:ascii="Verdana" w:hAnsi="Verdana"/>
        </w:rPr>
        <w:t xml:space="preserve">This </w:t>
      </w:r>
      <w:r w:rsidR="005966FE" w:rsidRPr="00C3218D">
        <w:rPr>
          <w:rFonts w:ascii="Verdana" w:hAnsi="Verdana"/>
        </w:rPr>
        <w:t>project is aimed at developing a software for hospitals and pharmacies in Ghana to help minimize self-medication and also to assist health personnel in keeping accurate records of patients.</w:t>
      </w:r>
      <w:r w:rsidR="003423C3" w:rsidRPr="00C3218D">
        <w:rPr>
          <w:rFonts w:ascii="Verdana" w:hAnsi="Verdana"/>
        </w:rPr>
        <w:t xml:space="preserve"> </w:t>
      </w:r>
      <w:r w:rsidR="00E55580" w:rsidRPr="00C3218D">
        <w:rPr>
          <w:rFonts w:ascii="Verdana" w:hAnsi="Verdana"/>
        </w:rPr>
        <w:t>Most hospitals in Ghana do not have proper record keeping</w:t>
      </w:r>
      <w:r w:rsidR="006A5637" w:rsidRPr="00C3218D">
        <w:rPr>
          <w:rFonts w:ascii="Verdana" w:hAnsi="Verdana"/>
        </w:rPr>
        <w:t xml:space="preserve"> systems in place that</w:t>
      </w:r>
      <w:r w:rsidR="00C02035" w:rsidRPr="00C3218D">
        <w:rPr>
          <w:rFonts w:ascii="Verdana" w:hAnsi="Verdana"/>
        </w:rPr>
        <w:t xml:space="preserve"> is</w:t>
      </w:r>
      <w:r w:rsidR="006A5637" w:rsidRPr="00C3218D">
        <w:rPr>
          <w:rFonts w:ascii="Verdana" w:hAnsi="Verdana"/>
        </w:rPr>
        <w:t xml:space="preserve"> to record </w:t>
      </w:r>
      <w:r w:rsidR="003249FB" w:rsidRPr="00C3218D">
        <w:rPr>
          <w:rFonts w:ascii="Verdana" w:hAnsi="Verdana"/>
        </w:rPr>
        <w:t>patient’s</w:t>
      </w:r>
      <w:r w:rsidR="006A5637" w:rsidRPr="00C3218D">
        <w:rPr>
          <w:rFonts w:ascii="Verdana" w:hAnsi="Verdana"/>
        </w:rPr>
        <w:t xml:space="preserve"> details </w:t>
      </w:r>
      <w:r w:rsidR="000C1D49" w:rsidRPr="00C3218D">
        <w:rPr>
          <w:rFonts w:ascii="Verdana" w:hAnsi="Verdana"/>
        </w:rPr>
        <w:t>(</w:t>
      </w:r>
      <w:r w:rsidR="00440822" w:rsidRPr="00C3218D">
        <w:rPr>
          <w:rFonts w:ascii="Verdana" w:hAnsi="Verdana"/>
        </w:rPr>
        <w:t xml:space="preserve">including </w:t>
      </w:r>
      <w:r w:rsidR="000C1D49" w:rsidRPr="00C3218D">
        <w:rPr>
          <w:rFonts w:ascii="Verdana" w:hAnsi="Verdana"/>
        </w:rPr>
        <w:t>name</w:t>
      </w:r>
      <w:r w:rsidR="006A5637" w:rsidRPr="00C3218D">
        <w:rPr>
          <w:rFonts w:ascii="Verdana" w:hAnsi="Verdana"/>
        </w:rPr>
        <w:t>, age, disease, prescriptions etc.)</w:t>
      </w:r>
      <w:r w:rsidR="004C15AD" w:rsidRPr="00C3218D">
        <w:rPr>
          <w:rFonts w:ascii="Verdana" w:hAnsi="Verdana"/>
        </w:rPr>
        <w:t xml:space="preserve"> and manage them properly. </w:t>
      </w:r>
      <w:r w:rsidR="001311D2" w:rsidRPr="00C3218D">
        <w:rPr>
          <w:rFonts w:ascii="Verdana" w:hAnsi="Verdana"/>
        </w:rPr>
        <w:t>Also, p</w:t>
      </w:r>
      <w:r w:rsidR="00C636B7" w:rsidRPr="00C3218D">
        <w:rPr>
          <w:rFonts w:ascii="Verdana" w:hAnsi="Verdana"/>
        </w:rPr>
        <w:t>atien</w:t>
      </w:r>
      <w:r w:rsidR="00D77897" w:rsidRPr="00C3218D">
        <w:rPr>
          <w:rFonts w:ascii="Verdana" w:hAnsi="Verdana"/>
        </w:rPr>
        <w:t>ts</w:t>
      </w:r>
      <w:r w:rsidR="00C636B7" w:rsidRPr="00C3218D">
        <w:rPr>
          <w:rFonts w:ascii="Verdana" w:hAnsi="Verdana"/>
        </w:rPr>
        <w:t xml:space="preserve"> do not</w:t>
      </w:r>
      <w:r w:rsidR="00A37EC1" w:rsidRPr="00C3218D">
        <w:rPr>
          <w:rFonts w:ascii="Verdana" w:hAnsi="Verdana"/>
        </w:rPr>
        <w:t xml:space="preserve"> get a formal report after visiting hospitals.</w:t>
      </w:r>
      <w:r w:rsidR="00F04886" w:rsidRPr="00C3218D">
        <w:rPr>
          <w:rFonts w:ascii="Verdana" w:hAnsi="Verdana"/>
        </w:rPr>
        <w:t xml:space="preserve"> Moreover, this software will not only allow health personnel to enter details of patients but also the hospital management will be able to use the software to generate s</w:t>
      </w:r>
      <w:r w:rsidR="008C5FF4" w:rsidRPr="00C3218D">
        <w:rPr>
          <w:rFonts w:ascii="Verdana" w:hAnsi="Verdana"/>
        </w:rPr>
        <w:t>tatistical reports and also to process health insurance claims.</w:t>
      </w:r>
    </w:p>
    <w:p w14:paraId="061E79F2" w14:textId="77777777" w:rsidR="00CB009F" w:rsidRPr="00C3218D" w:rsidRDefault="00CB009F" w:rsidP="00B5263A">
      <w:pPr>
        <w:spacing w:line="480" w:lineRule="auto"/>
        <w:jc w:val="both"/>
        <w:rPr>
          <w:rFonts w:ascii="Verdana" w:hAnsi="Verdana"/>
        </w:rPr>
      </w:pPr>
    </w:p>
    <w:p w14:paraId="5A38F2D5" w14:textId="77777777" w:rsidR="00603D2C" w:rsidRPr="00C3218D" w:rsidRDefault="002222D3" w:rsidP="00A768C6">
      <w:pPr>
        <w:pStyle w:val="Heading2"/>
        <w:rPr>
          <w:rFonts w:ascii="Verdana" w:hAnsi="Verdana"/>
        </w:rPr>
      </w:pPr>
      <w:bookmarkStart w:id="2" w:name="_Toc430615791"/>
      <w:r w:rsidRPr="00C3218D">
        <w:rPr>
          <w:rFonts w:ascii="Verdana" w:hAnsi="Verdana"/>
        </w:rPr>
        <w:t>1.2</w:t>
      </w:r>
      <w:r w:rsidRPr="00C3218D">
        <w:rPr>
          <w:rFonts w:ascii="Verdana" w:hAnsi="Verdana"/>
        </w:rPr>
        <w:tab/>
      </w:r>
      <w:r w:rsidR="00603D2C" w:rsidRPr="00C3218D">
        <w:rPr>
          <w:rFonts w:ascii="Verdana" w:hAnsi="Verdana"/>
        </w:rPr>
        <w:t>Problem Statement</w:t>
      </w:r>
      <w:bookmarkEnd w:id="2"/>
    </w:p>
    <w:p w14:paraId="55C8BEE0" w14:textId="77777777" w:rsidR="00603D2C" w:rsidRPr="00C3218D" w:rsidRDefault="00603D2C" w:rsidP="00B5263A">
      <w:pPr>
        <w:spacing w:line="480" w:lineRule="auto"/>
        <w:jc w:val="both"/>
        <w:rPr>
          <w:rFonts w:ascii="Verdana" w:hAnsi="Verdana"/>
        </w:rPr>
      </w:pPr>
    </w:p>
    <w:p w14:paraId="114F8DFD" w14:textId="77777777" w:rsidR="008D2D28" w:rsidRPr="00C3218D" w:rsidRDefault="00754BDB" w:rsidP="00B5263A">
      <w:pPr>
        <w:spacing w:line="480" w:lineRule="auto"/>
        <w:jc w:val="both"/>
        <w:rPr>
          <w:rFonts w:ascii="Verdana" w:hAnsi="Verdana"/>
        </w:rPr>
      </w:pPr>
      <w:r w:rsidRPr="00C3218D">
        <w:rPr>
          <w:rFonts w:ascii="Verdana" w:hAnsi="Verdana"/>
        </w:rPr>
        <w:t>Currently, most of the health services in Ghana</w:t>
      </w:r>
      <w:r w:rsidR="00264401" w:rsidRPr="00C3218D">
        <w:rPr>
          <w:rFonts w:ascii="Verdana" w:hAnsi="Verdana"/>
        </w:rPr>
        <w:t xml:space="preserve"> do not have better record keeping of their patients. </w:t>
      </w:r>
      <w:r w:rsidR="003B3017" w:rsidRPr="00C3218D">
        <w:rPr>
          <w:rFonts w:ascii="Verdana" w:hAnsi="Verdana"/>
        </w:rPr>
        <w:t>These hospitals store patient information of pieces of paper and stored in folde</w:t>
      </w:r>
      <w:r w:rsidR="000D5D81" w:rsidRPr="00C3218D">
        <w:rPr>
          <w:rFonts w:ascii="Verdana" w:hAnsi="Verdana"/>
        </w:rPr>
        <w:t>rs which is also made of paper. In a scenario where there is a fire outbreak or water spillage in the hospitals, all the necessary docum</w:t>
      </w:r>
      <w:r w:rsidR="00710613" w:rsidRPr="00C3218D">
        <w:rPr>
          <w:rFonts w:ascii="Verdana" w:hAnsi="Verdana"/>
        </w:rPr>
        <w:t xml:space="preserve">ents of patients could be lost. </w:t>
      </w:r>
      <w:r w:rsidR="003F430B" w:rsidRPr="00C3218D">
        <w:rPr>
          <w:rFonts w:ascii="Verdana" w:hAnsi="Verdana"/>
        </w:rPr>
        <w:t>This is a</w:t>
      </w:r>
      <w:r w:rsidR="00710613" w:rsidRPr="00C3218D">
        <w:rPr>
          <w:rFonts w:ascii="Verdana" w:hAnsi="Verdana"/>
        </w:rPr>
        <w:t xml:space="preserve"> </w:t>
      </w:r>
      <w:r w:rsidR="00BD5082" w:rsidRPr="00C3218D">
        <w:rPr>
          <w:rFonts w:ascii="Verdana" w:hAnsi="Verdana"/>
        </w:rPr>
        <w:t>crucial</w:t>
      </w:r>
      <w:r w:rsidR="00710613" w:rsidRPr="00C3218D">
        <w:rPr>
          <w:rFonts w:ascii="Verdana" w:hAnsi="Verdana"/>
        </w:rPr>
        <w:t xml:space="preserve"> problem because if the health of a patient is not tracked properly it could lead to more complications or even the patient losing his/her life. </w:t>
      </w:r>
      <w:r w:rsidR="00AF586F" w:rsidRPr="00C3218D">
        <w:rPr>
          <w:rFonts w:ascii="Verdana" w:hAnsi="Verdana"/>
        </w:rPr>
        <w:t xml:space="preserve">Also the time it takes for a nurse to search for the folder of a particular patient is </w:t>
      </w:r>
      <w:r w:rsidR="00911C12" w:rsidRPr="00C3218D">
        <w:rPr>
          <w:rFonts w:ascii="Verdana" w:hAnsi="Verdana"/>
        </w:rPr>
        <w:t>unbearable</w:t>
      </w:r>
      <w:r w:rsidR="00AF586F" w:rsidRPr="00C3218D">
        <w:rPr>
          <w:rFonts w:ascii="Verdana" w:hAnsi="Verdana"/>
        </w:rPr>
        <w:t xml:space="preserve"> especially when the pati</w:t>
      </w:r>
      <w:r w:rsidR="00796BE9" w:rsidRPr="00C3218D">
        <w:rPr>
          <w:rFonts w:ascii="Verdana" w:hAnsi="Verdana"/>
        </w:rPr>
        <w:t xml:space="preserve">ent has misplaced his/her card. A </w:t>
      </w:r>
      <w:r w:rsidR="00796BE9" w:rsidRPr="00C3218D">
        <w:rPr>
          <w:rFonts w:ascii="Verdana" w:hAnsi="Verdana"/>
        </w:rPr>
        <w:lastRenderedPageBreak/>
        <w:t>patient experiencing a severe headache and it takes the nurses approxima</w:t>
      </w:r>
      <w:r w:rsidR="00E93898" w:rsidRPr="00C3218D">
        <w:rPr>
          <w:rFonts w:ascii="Verdana" w:hAnsi="Verdana"/>
        </w:rPr>
        <w:t xml:space="preserve">tely </w:t>
      </w:r>
      <w:commentRangeStart w:id="3"/>
      <w:r w:rsidR="00E93898" w:rsidRPr="00C3218D">
        <w:rPr>
          <w:rFonts w:ascii="Verdana" w:hAnsi="Verdana"/>
        </w:rPr>
        <w:t>30minutes to search for that particular</w:t>
      </w:r>
      <w:r w:rsidR="00796BE9" w:rsidRPr="00C3218D">
        <w:rPr>
          <w:rFonts w:ascii="Verdana" w:hAnsi="Verdana"/>
        </w:rPr>
        <w:t xml:space="preserve"> </w:t>
      </w:r>
      <w:r w:rsidR="00C86864" w:rsidRPr="00C3218D">
        <w:rPr>
          <w:rFonts w:ascii="Verdana" w:hAnsi="Verdana"/>
        </w:rPr>
        <w:t>patient’s</w:t>
      </w:r>
      <w:r w:rsidR="00796BE9" w:rsidRPr="00C3218D">
        <w:rPr>
          <w:rFonts w:ascii="Verdana" w:hAnsi="Verdana"/>
        </w:rPr>
        <w:t xml:space="preserve"> folder before seeing the doctor</w:t>
      </w:r>
      <w:commentRangeEnd w:id="3"/>
      <w:r w:rsidR="00AE0D33">
        <w:rPr>
          <w:rStyle w:val="CommentReference"/>
        </w:rPr>
        <w:commentReference w:id="3"/>
      </w:r>
      <w:r w:rsidR="00DC7E7E" w:rsidRPr="00C3218D">
        <w:rPr>
          <w:rFonts w:ascii="Verdana" w:hAnsi="Verdana"/>
        </w:rPr>
        <w:t xml:space="preserve">. </w:t>
      </w:r>
      <w:r w:rsidR="00F03E7B" w:rsidRPr="00C3218D">
        <w:rPr>
          <w:rFonts w:ascii="Verdana" w:hAnsi="Verdana"/>
        </w:rPr>
        <w:t>Furthermore, the processing of insurance health claims is slower</w:t>
      </w:r>
      <w:r w:rsidR="00EE679A" w:rsidRPr="00C3218D">
        <w:rPr>
          <w:rFonts w:ascii="Verdana" w:hAnsi="Verdana"/>
        </w:rPr>
        <w:t xml:space="preserve"> when the health personnel submi</w:t>
      </w:r>
      <w:r w:rsidR="008D1730" w:rsidRPr="00C3218D">
        <w:rPr>
          <w:rFonts w:ascii="Verdana" w:hAnsi="Verdana"/>
        </w:rPr>
        <w:t>t the claims in a paper format.</w:t>
      </w:r>
      <w:r w:rsidR="00092765" w:rsidRPr="00C3218D">
        <w:rPr>
          <w:rFonts w:ascii="Verdana" w:hAnsi="Verdana"/>
        </w:rPr>
        <w:t xml:space="preserve"> </w:t>
      </w:r>
      <w:r w:rsidR="009D4AFA" w:rsidRPr="00C3218D">
        <w:rPr>
          <w:rFonts w:ascii="Verdana" w:hAnsi="Verdana"/>
        </w:rPr>
        <w:t xml:space="preserve">The software will </w:t>
      </w:r>
      <w:r w:rsidR="00F04733" w:rsidRPr="00C3218D">
        <w:rPr>
          <w:rFonts w:ascii="Verdana" w:hAnsi="Verdana"/>
        </w:rPr>
        <w:t xml:space="preserve">eradicate the old ways of </w:t>
      </w:r>
      <w:r w:rsidR="009D7C1A" w:rsidRPr="00C3218D">
        <w:rPr>
          <w:rFonts w:ascii="Verdana" w:hAnsi="Verdana"/>
        </w:rPr>
        <w:t>storing patient informatio</w:t>
      </w:r>
      <w:r w:rsidR="002635EF" w:rsidRPr="00C3218D">
        <w:rPr>
          <w:rFonts w:ascii="Verdana" w:hAnsi="Verdana"/>
        </w:rPr>
        <w:t>n, generate statistical reports and</w:t>
      </w:r>
      <w:r w:rsidR="009D7C1A" w:rsidRPr="00C3218D">
        <w:rPr>
          <w:rFonts w:ascii="Verdana" w:hAnsi="Verdana"/>
        </w:rPr>
        <w:t xml:space="preserve"> help health personnel to send health insurance claims</w:t>
      </w:r>
      <w:r w:rsidR="002635EF" w:rsidRPr="00C3218D">
        <w:rPr>
          <w:rFonts w:ascii="Verdana" w:hAnsi="Verdana"/>
        </w:rPr>
        <w:t>.</w:t>
      </w:r>
    </w:p>
    <w:p w14:paraId="3406EAFE" w14:textId="77777777" w:rsidR="008E6BDB" w:rsidRPr="00C3218D" w:rsidRDefault="008E6BDB" w:rsidP="00B5263A">
      <w:pPr>
        <w:spacing w:line="480" w:lineRule="auto"/>
        <w:jc w:val="both"/>
        <w:rPr>
          <w:rFonts w:ascii="Verdana" w:hAnsi="Verdana"/>
        </w:rPr>
      </w:pPr>
    </w:p>
    <w:p w14:paraId="0871E213" w14:textId="77777777" w:rsidR="008E6BDB" w:rsidRPr="00C3218D" w:rsidRDefault="002222D3" w:rsidP="00A768C6">
      <w:pPr>
        <w:pStyle w:val="Heading2"/>
        <w:rPr>
          <w:rFonts w:ascii="Verdana" w:hAnsi="Verdana"/>
        </w:rPr>
      </w:pPr>
      <w:bookmarkStart w:id="4" w:name="_Toc430615792"/>
      <w:r w:rsidRPr="00C3218D">
        <w:rPr>
          <w:rFonts w:ascii="Verdana" w:hAnsi="Verdana"/>
        </w:rPr>
        <w:t>1.3</w:t>
      </w:r>
      <w:r w:rsidRPr="00C3218D">
        <w:rPr>
          <w:rFonts w:ascii="Verdana" w:hAnsi="Verdana"/>
        </w:rPr>
        <w:tab/>
      </w:r>
      <w:r w:rsidR="00C20C1B" w:rsidRPr="00C3218D">
        <w:rPr>
          <w:rFonts w:ascii="Verdana" w:hAnsi="Verdana"/>
        </w:rPr>
        <w:t>Motivation</w:t>
      </w:r>
      <w:bookmarkEnd w:id="4"/>
    </w:p>
    <w:p w14:paraId="13FAB78A" w14:textId="77777777" w:rsidR="00CC4622" w:rsidRPr="00C3218D" w:rsidRDefault="00CC4622" w:rsidP="00CC4622">
      <w:pPr>
        <w:rPr>
          <w:rFonts w:ascii="Verdana" w:hAnsi="Verdana"/>
        </w:rPr>
      </w:pPr>
    </w:p>
    <w:p w14:paraId="145FEB4C" w14:textId="77777777" w:rsidR="0078208E" w:rsidRPr="00C3218D" w:rsidRDefault="00EA4A80" w:rsidP="00B5263A">
      <w:pPr>
        <w:spacing w:line="480" w:lineRule="auto"/>
        <w:jc w:val="both"/>
        <w:rPr>
          <w:rFonts w:ascii="Verdana" w:hAnsi="Verdana"/>
        </w:rPr>
      </w:pPr>
      <w:r w:rsidRPr="00C3218D">
        <w:rPr>
          <w:rFonts w:ascii="Verdana" w:hAnsi="Verdana"/>
        </w:rPr>
        <w:t>The urgent concern</w:t>
      </w:r>
      <w:r w:rsidR="00302640" w:rsidRPr="00C3218D">
        <w:rPr>
          <w:rFonts w:ascii="Verdana" w:hAnsi="Verdana"/>
        </w:rPr>
        <w:t xml:space="preserve"> discovered in most hospital is the time that patients wait for their files to be found before they get to see a doctor.</w:t>
      </w:r>
      <w:r w:rsidR="00D0295F" w:rsidRPr="00C3218D">
        <w:rPr>
          <w:rFonts w:ascii="Verdana" w:hAnsi="Verdana"/>
        </w:rPr>
        <w:t xml:space="preserve"> </w:t>
      </w:r>
      <w:r w:rsidR="00620C65" w:rsidRPr="00C3218D">
        <w:rPr>
          <w:rFonts w:ascii="Verdana" w:hAnsi="Verdana"/>
        </w:rPr>
        <w:t xml:space="preserve">It gets more </w:t>
      </w:r>
      <w:del w:id="5" w:author="Aelaf Dafla" w:date="2015-09-29T23:07:00Z">
        <w:r w:rsidR="00620C65" w:rsidRPr="00C3218D" w:rsidDel="00AE0D33">
          <w:rPr>
            <w:rFonts w:ascii="Verdana" w:hAnsi="Verdana"/>
          </w:rPr>
          <w:delText xml:space="preserve">tiring </w:delText>
        </w:r>
      </w:del>
      <w:ins w:id="6" w:author="Aelaf Dafla" w:date="2015-09-29T23:07:00Z">
        <w:r w:rsidR="00AE0D33">
          <w:rPr>
            <w:rFonts w:ascii="Verdana" w:hAnsi="Verdana"/>
          </w:rPr>
          <w:t xml:space="preserve">difficult </w:t>
        </w:r>
      </w:ins>
      <w:r w:rsidR="00620C65" w:rsidRPr="00C3218D">
        <w:rPr>
          <w:rFonts w:ascii="Verdana" w:hAnsi="Verdana"/>
        </w:rPr>
        <w:t xml:space="preserve">in cases where the patient has lost his </w:t>
      </w:r>
      <w:r w:rsidR="00E87BBD" w:rsidRPr="00C3218D">
        <w:rPr>
          <w:rFonts w:ascii="Verdana" w:hAnsi="Verdana"/>
        </w:rPr>
        <w:t>hospital card or</w:t>
      </w:r>
      <w:r w:rsidR="00C21755" w:rsidRPr="00C3218D">
        <w:rPr>
          <w:rFonts w:ascii="Verdana" w:hAnsi="Verdana"/>
        </w:rPr>
        <w:t xml:space="preserve"> does not remember the last</w:t>
      </w:r>
      <w:r w:rsidR="008659D6" w:rsidRPr="00C3218D">
        <w:rPr>
          <w:rFonts w:ascii="Verdana" w:hAnsi="Verdana"/>
        </w:rPr>
        <w:t xml:space="preserve"> time he visited that hospital. This could be a dif</w:t>
      </w:r>
      <w:r w:rsidR="003B2697" w:rsidRPr="00C3218D">
        <w:rPr>
          <w:rFonts w:ascii="Verdana" w:hAnsi="Verdana"/>
        </w:rPr>
        <w:t>ficult job for</w:t>
      </w:r>
      <w:r w:rsidR="00AD7816" w:rsidRPr="00C3218D">
        <w:rPr>
          <w:rFonts w:ascii="Verdana" w:hAnsi="Verdana"/>
        </w:rPr>
        <w:t xml:space="preserve"> the</w:t>
      </w:r>
      <w:r w:rsidR="003B2697" w:rsidRPr="00C3218D">
        <w:rPr>
          <w:rFonts w:ascii="Verdana" w:hAnsi="Verdana"/>
        </w:rPr>
        <w:t xml:space="preserve"> nurses</w:t>
      </w:r>
      <w:r w:rsidR="00D35486" w:rsidRPr="00C3218D">
        <w:rPr>
          <w:rFonts w:ascii="Verdana" w:hAnsi="Verdana"/>
        </w:rPr>
        <w:t xml:space="preserve"> </w:t>
      </w:r>
      <w:r w:rsidR="005D5BCA" w:rsidRPr="00C3218D">
        <w:rPr>
          <w:rFonts w:ascii="Verdana" w:hAnsi="Verdana"/>
        </w:rPr>
        <w:t>whom are to search for a particular file am</w:t>
      </w:r>
      <w:r w:rsidR="00C1604D" w:rsidRPr="00C3218D">
        <w:rPr>
          <w:rFonts w:ascii="Verdana" w:hAnsi="Verdana"/>
        </w:rPr>
        <w:t xml:space="preserve">ongst thousands of other files. </w:t>
      </w:r>
      <w:r w:rsidR="004E677A" w:rsidRPr="00C3218D">
        <w:rPr>
          <w:rFonts w:ascii="Verdana" w:hAnsi="Verdana"/>
        </w:rPr>
        <w:t xml:space="preserve">In certain cases, the file of a patient could not be found </w:t>
      </w:r>
      <w:r w:rsidR="00DA3C60" w:rsidRPr="00C3218D">
        <w:rPr>
          <w:rFonts w:ascii="Verdana" w:hAnsi="Verdana"/>
        </w:rPr>
        <w:t>or i</w:t>
      </w:r>
      <w:r w:rsidR="00EB05BE" w:rsidRPr="00C3218D">
        <w:rPr>
          <w:rFonts w:ascii="Verdana" w:hAnsi="Verdana"/>
        </w:rPr>
        <w:t>f found could be badly damaged.</w:t>
      </w:r>
      <w:r w:rsidR="00DA3C60" w:rsidRPr="00C3218D">
        <w:rPr>
          <w:rFonts w:ascii="Verdana" w:hAnsi="Verdana"/>
        </w:rPr>
        <w:t xml:space="preserve"> </w:t>
      </w:r>
      <w:r w:rsidR="00D0295F" w:rsidRPr="00C3218D">
        <w:rPr>
          <w:rFonts w:ascii="Verdana" w:hAnsi="Verdana"/>
        </w:rPr>
        <w:t>The time it takes a nurse to search for a particular patient’s file</w:t>
      </w:r>
      <w:r w:rsidR="00FA6AB8" w:rsidRPr="00C3218D">
        <w:rPr>
          <w:rFonts w:ascii="Verdana" w:hAnsi="Verdana"/>
        </w:rPr>
        <w:t xml:space="preserve"> </w:t>
      </w:r>
      <w:r w:rsidR="00326576" w:rsidRPr="00C3218D">
        <w:rPr>
          <w:rFonts w:ascii="Verdana" w:hAnsi="Verdana"/>
        </w:rPr>
        <w:t xml:space="preserve">could be reduced drastically when proper record keeping systems are put in place. </w:t>
      </w:r>
    </w:p>
    <w:p w14:paraId="3ED284FF" w14:textId="77777777" w:rsidR="00342154" w:rsidRPr="00C3218D" w:rsidRDefault="00DF43F7" w:rsidP="00B5263A">
      <w:pPr>
        <w:spacing w:line="480" w:lineRule="auto"/>
        <w:jc w:val="both"/>
        <w:rPr>
          <w:rFonts w:ascii="Verdana" w:hAnsi="Verdana"/>
        </w:rPr>
      </w:pPr>
      <w:r w:rsidRPr="00C3218D">
        <w:rPr>
          <w:rFonts w:ascii="Verdana" w:hAnsi="Verdana"/>
        </w:rPr>
        <w:t>Normally when a patient goes to a hospital, after</w:t>
      </w:r>
      <w:r w:rsidR="00A32659" w:rsidRPr="00C3218D">
        <w:rPr>
          <w:rFonts w:ascii="Verdana" w:hAnsi="Verdana"/>
        </w:rPr>
        <w:t xml:space="preserve"> waiting </w:t>
      </w:r>
      <w:r w:rsidR="009C5CA7" w:rsidRPr="00C3218D">
        <w:rPr>
          <w:rFonts w:ascii="Verdana" w:hAnsi="Verdana"/>
        </w:rPr>
        <w:t>minutes or even hours for his files to be found</w:t>
      </w:r>
      <w:r w:rsidR="00241E23" w:rsidRPr="00C3218D">
        <w:rPr>
          <w:rFonts w:ascii="Verdana" w:hAnsi="Verdana"/>
        </w:rPr>
        <w:t>, the doctors write</w:t>
      </w:r>
      <w:r w:rsidR="008C08B0" w:rsidRPr="00C3218D">
        <w:rPr>
          <w:rFonts w:ascii="Verdana" w:hAnsi="Verdana"/>
        </w:rPr>
        <w:t xml:space="preserve"> drug</w:t>
      </w:r>
      <w:r w:rsidR="00241E23" w:rsidRPr="00C3218D">
        <w:rPr>
          <w:rFonts w:ascii="Verdana" w:hAnsi="Verdana"/>
        </w:rPr>
        <w:t xml:space="preserve"> prescriptions </w:t>
      </w:r>
      <w:r w:rsidR="004937B5" w:rsidRPr="00C3218D">
        <w:rPr>
          <w:rFonts w:ascii="Verdana" w:hAnsi="Verdana"/>
        </w:rPr>
        <w:t xml:space="preserve">on </w:t>
      </w:r>
      <w:r w:rsidR="00241E23" w:rsidRPr="00C3218D">
        <w:rPr>
          <w:rFonts w:ascii="Verdana" w:hAnsi="Verdana"/>
        </w:rPr>
        <w:t>a piece</w:t>
      </w:r>
      <w:r w:rsidR="003F6B53" w:rsidRPr="00C3218D">
        <w:rPr>
          <w:rFonts w:ascii="Verdana" w:hAnsi="Verdana"/>
        </w:rPr>
        <w:t xml:space="preserve"> of paper for patients to buy them from a pharmacy.</w:t>
      </w:r>
      <w:r w:rsidR="00692131" w:rsidRPr="00C3218D">
        <w:rPr>
          <w:rFonts w:ascii="Verdana" w:hAnsi="Verdana"/>
        </w:rPr>
        <w:t xml:space="preserve"> </w:t>
      </w:r>
      <w:r w:rsidR="00452E4B" w:rsidRPr="00C3218D">
        <w:rPr>
          <w:rFonts w:ascii="Verdana" w:hAnsi="Verdana"/>
        </w:rPr>
        <w:t>There could be a scenario where the pharmacist mistakenly gives a patient the w</w:t>
      </w:r>
      <w:r w:rsidR="000855B1" w:rsidRPr="00C3218D">
        <w:rPr>
          <w:rFonts w:ascii="Verdana" w:hAnsi="Verdana"/>
        </w:rPr>
        <w:t>rong drug or dose due</w:t>
      </w:r>
      <w:r w:rsidR="00203C35" w:rsidRPr="00C3218D">
        <w:rPr>
          <w:rFonts w:ascii="Verdana" w:hAnsi="Verdana"/>
        </w:rPr>
        <w:t xml:space="preserve"> to</w:t>
      </w:r>
      <w:r w:rsidR="000855B1" w:rsidRPr="00C3218D">
        <w:rPr>
          <w:rFonts w:ascii="Verdana" w:hAnsi="Verdana"/>
        </w:rPr>
        <w:t xml:space="preserve"> the</w:t>
      </w:r>
      <w:r w:rsidR="00EC2F0C" w:rsidRPr="00C3218D">
        <w:rPr>
          <w:rFonts w:ascii="Verdana" w:hAnsi="Verdana"/>
        </w:rPr>
        <w:t xml:space="preserve"> poor visibility</w:t>
      </w:r>
      <w:r w:rsidR="000855B1" w:rsidRPr="00C3218D">
        <w:rPr>
          <w:rFonts w:ascii="Verdana" w:hAnsi="Verdana"/>
        </w:rPr>
        <w:t xml:space="preserve"> of the </w:t>
      </w:r>
      <w:r w:rsidR="00AC0A83" w:rsidRPr="00C3218D">
        <w:rPr>
          <w:rFonts w:ascii="Verdana" w:hAnsi="Verdana"/>
        </w:rPr>
        <w:t>doctor’s</w:t>
      </w:r>
      <w:r w:rsidR="000855B1" w:rsidRPr="00C3218D">
        <w:rPr>
          <w:rFonts w:ascii="Verdana" w:hAnsi="Verdana"/>
        </w:rPr>
        <w:t xml:space="preserve"> handwriting.</w:t>
      </w:r>
      <w:r w:rsidR="001E2C6C" w:rsidRPr="00C3218D">
        <w:rPr>
          <w:rFonts w:ascii="Verdana" w:hAnsi="Verdana"/>
        </w:rPr>
        <w:t xml:space="preserve"> </w:t>
      </w:r>
      <w:r w:rsidR="00950C7E" w:rsidRPr="00C3218D">
        <w:rPr>
          <w:rFonts w:ascii="Verdana" w:hAnsi="Verdana"/>
        </w:rPr>
        <w:t>However,</w:t>
      </w:r>
      <w:r w:rsidR="002E0AB0" w:rsidRPr="00C3218D">
        <w:rPr>
          <w:rFonts w:ascii="Verdana" w:hAnsi="Verdana"/>
        </w:rPr>
        <w:t xml:space="preserve"> </w:t>
      </w:r>
      <w:r w:rsidR="00B2116C" w:rsidRPr="00C3218D">
        <w:rPr>
          <w:rFonts w:ascii="Verdana" w:hAnsi="Verdana"/>
        </w:rPr>
        <w:t xml:space="preserve">the software will enable </w:t>
      </w:r>
      <w:r w:rsidR="00826A7C" w:rsidRPr="00C3218D">
        <w:rPr>
          <w:rFonts w:ascii="Verdana" w:hAnsi="Verdana"/>
        </w:rPr>
        <w:t xml:space="preserve">doctors </w:t>
      </w:r>
      <w:r w:rsidR="00BE5933" w:rsidRPr="00C3218D">
        <w:rPr>
          <w:rFonts w:ascii="Verdana" w:hAnsi="Verdana"/>
        </w:rPr>
        <w:t>send</w:t>
      </w:r>
      <w:r w:rsidR="00326769" w:rsidRPr="00C3218D">
        <w:rPr>
          <w:rFonts w:ascii="Verdana" w:hAnsi="Verdana"/>
        </w:rPr>
        <w:t xml:space="preserve"> prescriptions of patients to pharmacists at ease.</w:t>
      </w:r>
      <w:r w:rsidR="001741C6" w:rsidRPr="00C3218D">
        <w:rPr>
          <w:rFonts w:ascii="Verdana" w:hAnsi="Verdana"/>
        </w:rPr>
        <w:t xml:space="preserve"> Also</w:t>
      </w:r>
      <w:r w:rsidR="00FA6EFC" w:rsidRPr="00C3218D">
        <w:rPr>
          <w:rFonts w:ascii="Verdana" w:hAnsi="Verdana"/>
        </w:rPr>
        <w:t xml:space="preserve"> the details of patients </w:t>
      </w:r>
      <w:r w:rsidR="00D13D4C" w:rsidRPr="00C3218D">
        <w:rPr>
          <w:rFonts w:ascii="Verdana" w:hAnsi="Verdana"/>
        </w:rPr>
        <w:t>will be stored using the software in a secured database</w:t>
      </w:r>
      <w:r w:rsidR="00EB47E6" w:rsidRPr="00C3218D">
        <w:rPr>
          <w:rFonts w:ascii="Verdana" w:hAnsi="Verdana"/>
        </w:rPr>
        <w:t xml:space="preserve">. </w:t>
      </w:r>
      <w:r w:rsidR="00C64980" w:rsidRPr="00C3218D">
        <w:rPr>
          <w:rFonts w:ascii="Verdana" w:hAnsi="Verdana"/>
        </w:rPr>
        <w:t>A database</w:t>
      </w:r>
      <w:r w:rsidR="009774B3" w:rsidRPr="00C3218D">
        <w:rPr>
          <w:rFonts w:ascii="Verdana" w:hAnsi="Verdana"/>
        </w:rPr>
        <w:t xml:space="preserve"> will serve as the folder </w:t>
      </w:r>
      <w:r w:rsidR="009774B3" w:rsidRPr="00C3218D">
        <w:rPr>
          <w:rFonts w:ascii="Verdana" w:hAnsi="Verdana"/>
        </w:rPr>
        <w:lastRenderedPageBreak/>
        <w:t>for keeping records of patients who visit the hospital.</w:t>
      </w:r>
      <w:r w:rsidR="00DE0276" w:rsidRPr="00C3218D">
        <w:rPr>
          <w:rFonts w:ascii="Verdana" w:hAnsi="Verdana"/>
        </w:rPr>
        <w:t xml:space="preserve"> </w:t>
      </w:r>
      <w:r w:rsidR="00004C07" w:rsidRPr="00C3218D">
        <w:rPr>
          <w:rFonts w:ascii="Verdana" w:hAnsi="Verdana"/>
        </w:rPr>
        <w:t>It will also be highly effective in searching for a patient’s health information</w:t>
      </w:r>
      <w:r w:rsidR="0050460E" w:rsidRPr="00C3218D">
        <w:rPr>
          <w:rFonts w:ascii="Verdana" w:hAnsi="Verdana"/>
        </w:rPr>
        <w:t xml:space="preserve"> because it is faster </w:t>
      </w:r>
      <w:r w:rsidR="0027236E" w:rsidRPr="00C3218D">
        <w:rPr>
          <w:rFonts w:ascii="Verdana" w:hAnsi="Verdana"/>
        </w:rPr>
        <w:t>when searching from a database.</w:t>
      </w:r>
    </w:p>
    <w:p w14:paraId="2D4501EE" w14:textId="77777777" w:rsidR="001878D1" w:rsidRPr="00C3218D" w:rsidRDefault="00B6188B" w:rsidP="00B5263A">
      <w:pPr>
        <w:spacing w:line="480" w:lineRule="auto"/>
        <w:jc w:val="both"/>
        <w:rPr>
          <w:rFonts w:ascii="Verdana" w:hAnsi="Verdana"/>
        </w:rPr>
      </w:pPr>
      <w:r w:rsidRPr="00C3218D">
        <w:rPr>
          <w:rFonts w:ascii="Verdana" w:hAnsi="Verdana"/>
        </w:rPr>
        <w:t>Moreover, the availabil</w:t>
      </w:r>
      <w:r w:rsidR="008D0AE4" w:rsidRPr="00C3218D">
        <w:rPr>
          <w:rFonts w:ascii="Verdana" w:hAnsi="Verdana"/>
        </w:rPr>
        <w:t xml:space="preserve">ity </w:t>
      </w:r>
      <w:r w:rsidR="00FF4D8A" w:rsidRPr="00C3218D">
        <w:rPr>
          <w:rFonts w:ascii="Verdana" w:hAnsi="Verdana"/>
        </w:rPr>
        <w:t>of the management software</w:t>
      </w:r>
      <w:r w:rsidR="00E84AD8" w:rsidRPr="00C3218D">
        <w:rPr>
          <w:rFonts w:ascii="Verdana" w:hAnsi="Verdana"/>
        </w:rPr>
        <w:t xml:space="preserve"> will help the hospital management keep proper records of </w:t>
      </w:r>
      <w:r w:rsidR="00925895" w:rsidRPr="00C3218D">
        <w:rPr>
          <w:rFonts w:ascii="Verdana" w:hAnsi="Verdana"/>
        </w:rPr>
        <w:t xml:space="preserve">important data. </w:t>
      </w:r>
      <w:r w:rsidR="00624C8D" w:rsidRPr="00C3218D">
        <w:rPr>
          <w:rFonts w:ascii="Verdana" w:hAnsi="Verdana"/>
        </w:rPr>
        <w:t>The manag</w:t>
      </w:r>
      <w:r w:rsidR="002241CB" w:rsidRPr="00C3218D">
        <w:rPr>
          <w:rFonts w:ascii="Verdana" w:hAnsi="Verdana"/>
        </w:rPr>
        <w:t>ement will be able to generate</w:t>
      </w:r>
      <w:r w:rsidR="00624C8D" w:rsidRPr="00C3218D">
        <w:rPr>
          <w:rFonts w:ascii="Verdana" w:hAnsi="Verdana"/>
        </w:rPr>
        <w:t xml:space="preserve"> statistical report</w:t>
      </w:r>
      <w:r w:rsidR="002241CB" w:rsidRPr="00C3218D">
        <w:rPr>
          <w:rFonts w:ascii="Verdana" w:hAnsi="Verdana"/>
        </w:rPr>
        <w:t>s</w:t>
      </w:r>
      <w:r w:rsidR="00624C8D" w:rsidRPr="00C3218D">
        <w:rPr>
          <w:rFonts w:ascii="Verdana" w:hAnsi="Verdana"/>
        </w:rPr>
        <w:t xml:space="preserve"> (including number of patients that v</w:t>
      </w:r>
      <w:r w:rsidR="006B08BF" w:rsidRPr="00C3218D">
        <w:rPr>
          <w:rFonts w:ascii="Verdana" w:hAnsi="Verdana"/>
        </w:rPr>
        <w:t xml:space="preserve">isited the hospital in a month, </w:t>
      </w:r>
      <w:r w:rsidR="00875BF8" w:rsidRPr="00C3218D">
        <w:rPr>
          <w:rFonts w:ascii="Verdana" w:hAnsi="Verdana"/>
        </w:rPr>
        <w:t>the number of malaria ca</w:t>
      </w:r>
      <w:r w:rsidR="00D15CD1" w:rsidRPr="00C3218D">
        <w:rPr>
          <w:rFonts w:ascii="Verdana" w:hAnsi="Verdana"/>
        </w:rPr>
        <w:t>ses treated within a week etc.) which will in the long run help to minimize c</w:t>
      </w:r>
      <w:r w:rsidR="0082075F" w:rsidRPr="00C3218D">
        <w:rPr>
          <w:rFonts w:ascii="Verdana" w:hAnsi="Verdana"/>
        </w:rPr>
        <w:t>ertain diseases or improve</w:t>
      </w:r>
      <w:r w:rsidR="00D15CD1" w:rsidRPr="00C3218D">
        <w:rPr>
          <w:rFonts w:ascii="Verdana" w:hAnsi="Verdana"/>
        </w:rPr>
        <w:t xml:space="preserve"> the services of the hospitals.</w:t>
      </w:r>
    </w:p>
    <w:p w14:paraId="4B67D264" w14:textId="77777777" w:rsidR="001878D1" w:rsidRPr="00C3218D" w:rsidRDefault="001878D1" w:rsidP="00B5263A">
      <w:pPr>
        <w:spacing w:line="480" w:lineRule="auto"/>
        <w:jc w:val="both"/>
        <w:rPr>
          <w:rFonts w:ascii="Verdana" w:hAnsi="Verdana"/>
        </w:rPr>
      </w:pPr>
    </w:p>
    <w:p w14:paraId="68FF1261" w14:textId="77777777" w:rsidR="00CC4622" w:rsidRPr="00874499" w:rsidRDefault="00667718" w:rsidP="00874499">
      <w:pPr>
        <w:pStyle w:val="ListParagraph"/>
        <w:numPr>
          <w:ilvl w:val="1"/>
          <w:numId w:val="3"/>
        </w:numPr>
        <w:spacing w:line="480" w:lineRule="auto"/>
        <w:jc w:val="both"/>
        <w:outlineLvl w:val="1"/>
        <w:rPr>
          <w:rFonts w:ascii="Verdana" w:hAnsi="Verdana"/>
        </w:rPr>
      </w:pPr>
      <w:bookmarkStart w:id="7" w:name="_Toc430615793"/>
      <w:r w:rsidRPr="00874499">
        <w:rPr>
          <w:rFonts w:ascii="Verdana" w:hAnsi="Verdana"/>
        </w:rPr>
        <w:t>Objectives</w:t>
      </w:r>
      <w:bookmarkEnd w:id="7"/>
    </w:p>
    <w:p w14:paraId="1C70FB17" w14:textId="77777777" w:rsidR="00667718" w:rsidRPr="00C3218D" w:rsidRDefault="006420DC" w:rsidP="0027236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Verdana" w:hAnsi="Verdana"/>
        </w:rPr>
      </w:pPr>
      <w:r w:rsidRPr="00C3218D">
        <w:rPr>
          <w:rFonts w:ascii="Verdana" w:hAnsi="Verdana"/>
        </w:rPr>
        <w:t xml:space="preserve">To </w:t>
      </w:r>
      <w:r w:rsidR="008C7DE7" w:rsidRPr="00C3218D">
        <w:rPr>
          <w:rFonts w:ascii="Verdana" w:hAnsi="Verdana"/>
        </w:rPr>
        <w:t xml:space="preserve">allow effective record keeping systems and structures </w:t>
      </w:r>
      <w:r w:rsidR="00F01329" w:rsidRPr="00C3218D">
        <w:rPr>
          <w:rFonts w:ascii="Verdana" w:hAnsi="Verdana"/>
        </w:rPr>
        <w:t xml:space="preserve">for most hospitals in Ghana. </w:t>
      </w:r>
    </w:p>
    <w:p w14:paraId="355D71C1" w14:textId="77777777" w:rsidR="00D96F2C" w:rsidRPr="00C3218D" w:rsidRDefault="002339C3" w:rsidP="0027236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Verdana" w:hAnsi="Verdana"/>
        </w:rPr>
      </w:pPr>
      <w:r w:rsidRPr="00C3218D">
        <w:rPr>
          <w:rFonts w:ascii="Verdana" w:hAnsi="Verdana"/>
        </w:rPr>
        <w:t>To establish a better connection between hospitals and pharmacies</w:t>
      </w:r>
      <w:r w:rsidR="006A1A03" w:rsidRPr="00C3218D">
        <w:rPr>
          <w:rFonts w:ascii="Verdana" w:hAnsi="Verdana"/>
        </w:rPr>
        <w:t xml:space="preserve"> in Ghana to provide patients with the best of services. </w:t>
      </w:r>
    </w:p>
    <w:p w14:paraId="5CE1CF21" w14:textId="77777777" w:rsidR="00FE17D5" w:rsidRPr="00C3218D" w:rsidRDefault="0007731D" w:rsidP="0027236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Verdana" w:hAnsi="Verdana"/>
        </w:rPr>
      </w:pPr>
      <w:r w:rsidRPr="00C3218D">
        <w:rPr>
          <w:rFonts w:ascii="Verdana" w:hAnsi="Verdana"/>
        </w:rPr>
        <w:t>To provide statistical report</w:t>
      </w:r>
      <w:r w:rsidR="00961F37" w:rsidRPr="00C3218D">
        <w:rPr>
          <w:rFonts w:ascii="Verdana" w:hAnsi="Verdana"/>
        </w:rPr>
        <w:t xml:space="preserve"> for hospital management</w:t>
      </w:r>
      <w:r w:rsidR="005F11AE" w:rsidRPr="00C3218D">
        <w:rPr>
          <w:rFonts w:ascii="Verdana" w:hAnsi="Verdana"/>
        </w:rPr>
        <w:t xml:space="preserve"> to effectively manage the daily activities in hospitals</w:t>
      </w:r>
    </w:p>
    <w:p w14:paraId="5DD412E8" w14:textId="77777777" w:rsidR="00014749" w:rsidRPr="00C3218D" w:rsidRDefault="00AB1A2A" w:rsidP="0027236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Verdana" w:hAnsi="Verdana"/>
        </w:rPr>
      </w:pPr>
      <w:r w:rsidRPr="00C3218D">
        <w:rPr>
          <w:rFonts w:ascii="Verdana" w:hAnsi="Verdana"/>
        </w:rPr>
        <w:t>To allow health personnel submit an electronic health insurance claim with ease.</w:t>
      </w:r>
    </w:p>
    <w:p w14:paraId="2BE63A08" w14:textId="77777777" w:rsidR="0027236E" w:rsidRPr="00C3218D" w:rsidRDefault="00F20DD2" w:rsidP="0027236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Verdana" w:hAnsi="Verdana"/>
        </w:rPr>
      </w:pPr>
      <w:r w:rsidRPr="00C3218D">
        <w:rPr>
          <w:rFonts w:ascii="Verdana" w:hAnsi="Verdana"/>
        </w:rPr>
        <w:t>To reduce the time it takes a nurse to search for a patient’</w:t>
      </w:r>
      <w:r w:rsidR="00E338C3" w:rsidRPr="00C3218D">
        <w:rPr>
          <w:rFonts w:ascii="Verdana" w:hAnsi="Verdana"/>
        </w:rPr>
        <w:t>s file or update the details of a patient.</w:t>
      </w:r>
    </w:p>
    <w:p w14:paraId="3A4D0006" w14:textId="77777777" w:rsidR="005113E6" w:rsidRPr="00C3218D" w:rsidRDefault="005113E6" w:rsidP="005113E6">
      <w:pPr>
        <w:spacing w:line="480" w:lineRule="auto"/>
        <w:jc w:val="both"/>
        <w:rPr>
          <w:rFonts w:ascii="Verdana" w:hAnsi="Verdana"/>
        </w:rPr>
      </w:pPr>
    </w:p>
    <w:p w14:paraId="3706CC15" w14:textId="77777777" w:rsidR="008E6BDB" w:rsidRPr="00C3218D" w:rsidRDefault="00667718" w:rsidP="00F01F77">
      <w:pPr>
        <w:pStyle w:val="ListParagraph"/>
        <w:numPr>
          <w:ilvl w:val="1"/>
          <w:numId w:val="3"/>
        </w:numPr>
        <w:spacing w:line="480" w:lineRule="auto"/>
        <w:jc w:val="both"/>
        <w:outlineLvl w:val="1"/>
        <w:rPr>
          <w:rFonts w:ascii="Verdana" w:hAnsi="Verdana"/>
        </w:rPr>
      </w:pPr>
      <w:bookmarkStart w:id="8" w:name="_Toc430615794"/>
      <w:r w:rsidRPr="00C3218D">
        <w:rPr>
          <w:rFonts w:ascii="Verdana" w:hAnsi="Verdana"/>
        </w:rPr>
        <w:t>Researc</w:t>
      </w:r>
      <w:r w:rsidR="0027477A" w:rsidRPr="00C3218D">
        <w:rPr>
          <w:rFonts w:ascii="Verdana" w:hAnsi="Verdana"/>
        </w:rPr>
        <w:t>h</w:t>
      </w:r>
      <w:bookmarkEnd w:id="8"/>
    </w:p>
    <w:p w14:paraId="1AD01CAB" w14:textId="77777777" w:rsidR="00F01F77" w:rsidRPr="00C3218D" w:rsidRDefault="00F01F77" w:rsidP="00F01F77">
      <w:pPr>
        <w:spacing w:line="480" w:lineRule="auto"/>
        <w:jc w:val="both"/>
        <w:outlineLvl w:val="1"/>
        <w:rPr>
          <w:rFonts w:ascii="Verdana" w:hAnsi="Verdana"/>
        </w:rPr>
      </w:pPr>
    </w:p>
    <w:p w14:paraId="3CE89A32" w14:textId="77777777" w:rsidR="00ED5C65" w:rsidRPr="00C3218D" w:rsidRDefault="00173CAB" w:rsidP="00ED5C65">
      <w:pPr>
        <w:spacing w:line="480" w:lineRule="auto"/>
        <w:jc w:val="both"/>
        <w:rPr>
          <w:rFonts w:ascii="Verdana" w:hAnsi="Verdana"/>
        </w:rPr>
      </w:pPr>
      <w:r w:rsidRPr="00C3218D">
        <w:rPr>
          <w:rFonts w:ascii="Verdana" w:hAnsi="Verdana"/>
        </w:rPr>
        <w:t>A research conducted showed that most hosp</w:t>
      </w:r>
      <w:r w:rsidR="001B64DE" w:rsidRPr="00C3218D">
        <w:rPr>
          <w:rFonts w:ascii="Verdana" w:hAnsi="Verdana"/>
        </w:rPr>
        <w:t xml:space="preserve">itals in Ghana encounter the problem of bad record keeping of </w:t>
      </w:r>
      <w:r w:rsidR="000526BF" w:rsidRPr="00C3218D">
        <w:rPr>
          <w:rFonts w:ascii="Verdana" w:hAnsi="Verdana"/>
        </w:rPr>
        <w:t>patients’</w:t>
      </w:r>
      <w:r w:rsidR="001B64DE" w:rsidRPr="00C3218D">
        <w:rPr>
          <w:rFonts w:ascii="Verdana" w:hAnsi="Verdana"/>
        </w:rPr>
        <w:t xml:space="preserve"> information. </w:t>
      </w:r>
      <w:commentRangeStart w:id="9"/>
      <w:r w:rsidR="0036117B" w:rsidRPr="00C3218D">
        <w:rPr>
          <w:rFonts w:ascii="Verdana" w:hAnsi="Verdana"/>
        </w:rPr>
        <w:t>Through the research, several applications were discovered which were purposely devel</w:t>
      </w:r>
      <w:r w:rsidR="00FE6BEA" w:rsidRPr="00C3218D">
        <w:rPr>
          <w:rFonts w:ascii="Verdana" w:hAnsi="Verdana"/>
        </w:rPr>
        <w:t>oped to tackle these persisting challenges.</w:t>
      </w:r>
      <w:r w:rsidR="00CB7728" w:rsidRPr="00C3218D">
        <w:rPr>
          <w:rFonts w:ascii="Verdana" w:hAnsi="Verdana"/>
        </w:rPr>
        <w:t xml:space="preserve"> The few hospitals </w:t>
      </w:r>
      <w:r w:rsidR="00203A65" w:rsidRPr="00C3218D">
        <w:rPr>
          <w:rFonts w:ascii="Verdana" w:hAnsi="Verdana"/>
        </w:rPr>
        <w:t>that used software in managing patient information</w:t>
      </w:r>
      <w:r w:rsidR="005374C1" w:rsidRPr="00C3218D">
        <w:rPr>
          <w:rFonts w:ascii="Verdana" w:hAnsi="Verdana"/>
        </w:rPr>
        <w:t xml:space="preserve"> were mostly</w:t>
      </w:r>
      <w:r w:rsidR="002A1536" w:rsidRPr="00C3218D">
        <w:rPr>
          <w:rFonts w:ascii="Verdana" w:hAnsi="Verdana"/>
        </w:rPr>
        <w:t xml:space="preserve"> open-sourced software</w:t>
      </w:r>
      <w:r w:rsidR="00203A65" w:rsidRPr="00C3218D">
        <w:rPr>
          <w:rFonts w:ascii="Verdana" w:hAnsi="Verdana"/>
        </w:rPr>
        <w:t xml:space="preserve">. </w:t>
      </w:r>
      <w:r w:rsidR="00186812" w:rsidRPr="00C3218D">
        <w:rPr>
          <w:rFonts w:ascii="Verdana" w:hAnsi="Verdana"/>
        </w:rPr>
        <w:t>Some of these software</w:t>
      </w:r>
      <w:r w:rsidR="008A3E8E" w:rsidRPr="00C3218D">
        <w:rPr>
          <w:rFonts w:ascii="Verdana" w:hAnsi="Verdana"/>
        </w:rPr>
        <w:t xml:space="preserve"> were developed by foreign developers hence does not meet the de</w:t>
      </w:r>
      <w:r w:rsidR="00C634FC" w:rsidRPr="00C3218D">
        <w:rPr>
          <w:rFonts w:ascii="Verdana" w:hAnsi="Verdana"/>
        </w:rPr>
        <w:t>mand of the hospitals in Ghana.</w:t>
      </w:r>
      <w:commentRangeEnd w:id="9"/>
      <w:r w:rsidR="00AE0D33">
        <w:rPr>
          <w:rStyle w:val="CommentReference"/>
        </w:rPr>
        <w:commentReference w:id="9"/>
      </w:r>
      <w:bookmarkStart w:id="10" w:name="_GoBack"/>
      <w:bookmarkEnd w:id="10"/>
    </w:p>
    <w:p w14:paraId="42705458" w14:textId="77777777" w:rsidR="00BB3793" w:rsidRPr="00C3218D" w:rsidRDefault="00D60F36" w:rsidP="00ED5C65">
      <w:pPr>
        <w:spacing w:line="480" w:lineRule="auto"/>
        <w:jc w:val="both"/>
        <w:rPr>
          <w:rFonts w:ascii="Verdana" w:hAnsi="Verdana"/>
        </w:rPr>
      </w:pPr>
      <w:r w:rsidRPr="00C3218D">
        <w:rPr>
          <w:rFonts w:ascii="Verdana" w:hAnsi="Verdana"/>
        </w:rPr>
        <w:t>Some of the</w:t>
      </w:r>
      <w:r w:rsidR="00C80BA8" w:rsidRPr="00C3218D">
        <w:rPr>
          <w:rFonts w:ascii="Verdana" w:hAnsi="Verdana"/>
        </w:rPr>
        <w:t xml:space="preserve"> existing</w:t>
      </w:r>
      <w:r w:rsidRPr="00C3218D">
        <w:rPr>
          <w:rFonts w:ascii="Verdana" w:hAnsi="Verdana"/>
        </w:rPr>
        <w:t xml:space="preserve"> software</w:t>
      </w:r>
      <w:r w:rsidR="00C80BA8" w:rsidRPr="00C3218D">
        <w:rPr>
          <w:rFonts w:ascii="Verdana" w:hAnsi="Verdana"/>
        </w:rPr>
        <w:t xml:space="preserve"> found</w:t>
      </w:r>
      <w:r w:rsidRPr="00C3218D">
        <w:rPr>
          <w:rFonts w:ascii="Verdana" w:hAnsi="Verdana"/>
        </w:rPr>
        <w:t xml:space="preserve"> had </w:t>
      </w:r>
      <w:commentRangeStart w:id="11"/>
      <w:r w:rsidRPr="00C3218D">
        <w:rPr>
          <w:rFonts w:ascii="Verdana" w:hAnsi="Verdana"/>
        </w:rPr>
        <w:t>c</w:t>
      </w:r>
      <w:r w:rsidR="009620F9" w:rsidRPr="00C3218D">
        <w:rPr>
          <w:rFonts w:ascii="Verdana" w:hAnsi="Verdana"/>
        </w:rPr>
        <w:t xml:space="preserve">omplicated </w:t>
      </w:r>
      <w:commentRangeEnd w:id="11"/>
      <w:r w:rsidR="00AE0D33">
        <w:rPr>
          <w:rStyle w:val="CommentReference"/>
        </w:rPr>
        <w:commentReference w:id="11"/>
      </w:r>
      <w:r w:rsidR="009620F9" w:rsidRPr="00C3218D">
        <w:rPr>
          <w:rFonts w:ascii="Verdana" w:hAnsi="Verdana"/>
        </w:rPr>
        <w:t xml:space="preserve">user interface </w:t>
      </w:r>
      <w:r w:rsidR="00686783" w:rsidRPr="00C3218D">
        <w:rPr>
          <w:rFonts w:ascii="Verdana" w:hAnsi="Verdana"/>
        </w:rPr>
        <w:t xml:space="preserve">that made users confused as to what to do next. </w:t>
      </w:r>
      <w:r w:rsidR="00D04A61" w:rsidRPr="00C3218D">
        <w:rPr>
          <w:rFonts w:ascii="Verdana" w:hAnsi="Verdana"/>
        </w:rPr>
        <w:t>T</w:t>
      </w:r>
      <w:r w:rsidR="00D903E7" w:rsidRPr="00C3218D">
        <w:rPr>
          <w:rFonts w:ascii="Verdana" w:hAnsi="Verdana"/>
        </w:rPr>
        <w:t>he installation process of some of the software was</w:t>
      </w:r>
      <w:r w:rsidR="00D04A61" w:rsidRPr="00C3218D">
        <w:rPr>
          <w:rFonts w:ascii="Verdana" w:hAnsi="Verdana"/>
        </w:rPr>
        <w:t xml:space="preserve"> hectic because it demanded other requirement b</w:t>
      </w:r>
      <w:r w:rsidR="00037534" w:rsidRPr="00C3218D">
        <w:rPr>
          <w:rFonts w:ascii="Verdana" w:hAnsi="Verdana"/>
        </w:rPr>
        <w:t>efore it can be up and running.</w:t>
      </w:r>
      <w:r w:rsidR="0086757C" w:rsidRPr="00C3218D">
        <w:rPr>
          <w:rFonts w:ascii="Verdana" w:hAnsi="Verdana"/>
        </w:rPr>
        <w:t xml:space="preserve"> </w:t>
      </w:r>
      <w:r w:rsidR="003750CC" w:rsidRPr="00C3218D">
        <w:rPr>
          <w:rFonts w:ascii="Verdana" w:hAnsi="Verdana"/>
        </w:rPr>
        <w:t>Also, the computers in some of the hospitals were not powerful enough to support some of the software because few demanded more memory to be able to work efficiently.</w:t>
      </w:r>
    </w:p>
    <w:p w14:paraId="6A608830" w14:textId="77777777" w:rsidR="001D7320" w:rsidRPr="00C3218D" w:rsidRDefault="0086757C" w:rsidP="00ED5C65">
      <w:pPr>
        <w:spacing w:line="480" w:lineRule="auto"/>
        <w:jc w:val="both"/>
        <w:rPr>
          <w:rFonts w:ascii="Verdana" w:hAnsi="Verdana"/>
        </w:rPr>
      </w:pPr>
      <w:r w:rsidRPr="00C3218D">
        <w:rPr>
          <w:rFonts w:ascii="Verdana" w:hAnsi="Verdana"/>
        </w:rPr>
        <w:t xml:space="preserve"> </w:t>
      </w:r>
      <w:r w:rsidR="00BB3793" w:rsidRPr="00C3218D">
        <w:rPr>
          <w:rFonts w:ascii="Verdana" w:hAnsi="Verdana"/>
        </w:rPr>
        <w:t xml:space="preserve">After the research, it was concluded that most of the applications were developed without considering the platform or computer it will be operated on or the users of the software. </w:t>
      </w:r>
      <w:r w:rsidR="006E3D01" w:rsidRPr="00C3218D">
        <w:rPr>
          <w:rFonts w:ascii="Verdana" w:hAnsi="Verdana"/>
        </w:rPr>
        <w:t>The results and observations derived of the research prove the necessity of this project.</w:t>
      </w:r>
    </w:p>
    <w:sectPr w:rsidR="001D7320" w:rsidRPr="00C3218D" w:rsidSect="005113E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Aelaf Dafla" w:date="2015-09-29T23:06:00Z" w:initials="AD">
    <w:p w14:paraId="2E25B19A" w14:textId="77777777" w:rsidR="00AE0D33" w:rsidRDefault="00AE0D33">
      <w:pPr>
        <w:pStyle w:val="CommentText"/>
      </w:pPr>
      <w:r>
        <w:rPr>
          <w:rStyle w:val="CommentReference"/>
        </w:rPr>
        <w:annotationRef/>
      </w:r>
      <w:r>
        <w:t>source. why 30 min</w:t>
      </w:r>
    </w:p>
  </w:comment>
  <w:comment w:id="9" w:author="Aelaf Dafla" w:date="2015-09-29T23:09:00Z" w:initials="AD">
    <w:p w14:paraId="771B396F" w14:textId="77777777" w:rsidR="00AE0D33" w:rsidRDefault="00AE0D33">
      <w:pPr>
        <w:pStyle w:val="CommentText"/>
      </w:pPr>
      <w:r>
        <w:rPr>
          <w:rStyle w:val="CommentReference"/>
        </w:rPr>
        <w:annotationRef/>
      </w:r>
      <w:r>
        <w:t>source</w:t>
      </w:r>
    </w:p>
  </w:comment>
  <w:comment w:id="11" w:author="Aelaf Dafla" w:date="2015-09-29T23:09:00Z" w:initials="AD">
    <w:p w14:paraId="6A774504" w14:textId="77777777" w:rsidR="00AE0D33" w:rsidRDefault="00AE0D33">
      <w:pPr>
        <w:pStyle w:val="CommentText"/>
      </w:pPr>
      <w:r>
        <w:rPr>
          <w:rStyle w:val="CommentReference"/>
        </w:rPr>
        <w:annotationRef/>
      </w:r>
      <w:r>
        <w:t>what does complicated interface mean?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25B19A" w15:done="0"/>
  <w15:commentEx w15:paraId="771B396F" w15:done="0"/>
  <w15:commentEx w15:paraId="6A774504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539643" w14:textId="77777777" w:rsidR="006E242F" w:rsidRDefault="006E242F" w:rsidP="005113E6">
      <w:pPr>
        <w:spacing w:after="0" w:line="240" w:lineRule="auto"/>
      </w:pPr>
      <w:r>
        <w:separator/>
      </w:r>
    </w:p>
  </w:endnote>
  <w:endnote w:type="continuationSeparator" w:id="0">
    <w:p w14:paraId="2D668DBA" w14:textId="77777777" w:rsidR="006E242F" w:rsidRDefault="006E242F" w:rsidP="0051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12243"/>
      <w:docPartObj>
        <w:docPartGallery w:val="Page Numbers (Bottom of Page)"/>
        <w:docPartUnique/>
      </w:docPartObj>
    </w:sdtPr>
    <w:sdtEndPr/>
    <w:sdtContent>
      <w:p w14:paraId="1D34556D" w14:textId="77777777" w:rsidR="00150F29" w:rsidRDefault="007E31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587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BBE0545" w14:textId="77777777" w:rsidR="00150F29" w:rsidRDefault="00150F2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144D39" w14:textId="77777777" w:rsidR="006E242F" w:rsidRDefault="006E242F" w:rsidP="005113E6">
      <w:pPr>
        <w:spacing w:after="0" w:line="240" w:lineRule="auto"/>
      </w:pPr>
      <w:r>
        <w:separator/>
      </w:r>
    </w:p>
  </w:footnote>
  <w:footnote w:type="continuationSeparator" w:id="0">
    <w:p w14:paraId="16B07CB4" w14:textId="77777777" w:rsidR="006E242F" w:rsidRDefault="006E242F" w:rsidP="00511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33DFC"/>
    <w:multiLevelType w:val="hybridMultilevel"/>
    <w:tmpl w:val="6F70B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113C6"/>
    <w:multiLevelType w:val="hybridMultilevel"/>
    <w:tmpl w:val="77E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E0DF7"/>
    <w:multiLevelType w:val="multilevel"/>
    <w:tmpl w:val="CF3A73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7A8106D0"/>
    <w:multiLevelType w:val="multilevel"/>
    <w:tmpl w:val="30CEDC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7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520"/>
      </w:pPr>
      <w:rPr>
        <w:rFonts w:hint="default"/>
      </w:rPr>
    </w:lvl>
  </w:abstractNum>
  <w:abstractNum w:abstractNumId="4">
    <w:nsid w:val="7D2D7DE2"/>
    <w:multiLevelType w:val="hybridMultilevel"/>
    <w:tmpl w:val="25AA4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elaf Dafla">
    <w15:presenceInfo w15:providerId="None" w15:userId="Aelaf Daf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83D"/>
    <w:rsid w:val="00000D19"/>
    <w:rsid w:val="0000427E"/>
    <w:rsid w:val="00004C07"/>
    <w:rsid w:val="00010DF4"/>
    <w:rsid w:val="00014749"/>
    <w:rsid w:val="00014A52"/>
    <w:rsid w:val="000254F7"/>
    <w:rsid w:val="000319C4"/>
    <w:rsid w:val="00031EED"/>
    <w:rsid w:val="00037534"/>
    <w:rsid w:val="0004166E"/>
    <w:rsid w:val="000457D7"/>
    <w:rsid w:val="00047252"/>
    <w:rsid w:val="00052414"/>
    <w:rsid w:val="000526BF"/>
    <w:rsid w:val="00053228"/>
    <w:rsid w:val="00054AA1"/>
    <w:rsid w:val="00056B52"/>
    <w:rsid w:val="00061204"/>
    <w:rsid w:val="0006289B"/>
    <w:rsid w:val="000770F4"/>
    <w:rsid w:val="0007731D"/>
    <w:rsid w:val="00077C0E"/>
    <w:rsid w:val="00081CC1"/>
    <w:rsid w:val="000855B1"/>
    <w:rsid w:val="00092765"/>
    <w:rsid w:val="00095250"/>
    <w:rsid w:val="000B642B"/>
    <w:rsid w:val="000C1C83"/>
    <w:rsid w:val="000C1D49"/>
    <w:rsid w:val="000C40AB"/>
    <w:rsid w:val="000C76D7"/>
    <w:rsid w:val="000C7957"/>
    <w:rsid w:val="000D5D81"/>
    <w:rsid w:val="000E07B2"/>
    <w:rsid w:val="000E0826"/>
    <w:rsid w:val="000E216C"/>
    <w:rsid w:val="000E2A79"/>
    <w:rsid w:val="000E2E0A"/>
    <w:rsid w:val="000F3583"/>
    <w:rsid w:val="00100383"/>
    <w:rsid w:val="00121EB5"/>
    <w:rsid w:val="00123C30"/>
    <w:rsid w:val="00127EDF"/>
    <w:rsid w:val="00130371"/>
    <w:rsid w:val="001311D2"/>
    <w:rsid w:val="0013519B"/>
    <w:rsid w:val="00142857"/>
    <w:rsid w:val="001448A5"/>
    <w:rsid w:val="00150F29"/>
    <w:rsid w:val="001517E9"/>
    <w:rsid w:val="001530A4"/>
    <w:rsid w:val="00154198"/>
    <w:rsid w:val="00162721"/>
    <w:rsid w:val="00173CAB"/>
    <w:rsid w:val="001741C6"/>
    <w:rsid w:val="00184A9C"/>
    <w:rsid w:val="00186812"/>
    <w:rsid w:val="001878D1"/>
    <w:rsid w:val="00187B30"/>
    <w:rsid w:val="00192F4E"/>
    <w:rsid w:val="001A76EE"/>
    <w:rsid w:val="001B54F0"/>
    <w:rsid w:val="001B5C54"/>
    <w:rsid w:val="001B64DE"/>
    <w:rsid w:val="001D7320"/>
    <w:rsid w:val="001E2C6C"/>
    <w:rsid w:val="001E3E01"/>
    <w:rsid w:val="001F7918"/>
    <w:rsid w:val="00203A65"/>
    <w:rsid w:val="00203C35"/>
    <w:rsid w:val="00211DCF"/>
    <w:rsid w:val="002222D3"/>
    <w:rsid w:val="00222DD2"/>
    <w:rsid w:val="002241CB"/>
    <w:rsid w:val="00230CD5"/>
    <w:rsid w:val="002339C3"/>
    <w:rsid w:val="00241E23"/>
    <w:rsid w:val="00247E58"/>
    <w:rsid w:val="002507A3"/>
    <w:rsid w:val="00250D09"/>
    <w:rsid w:val="00251A5D"/>
    <w:rsid w:val="002565E1"/>
    <w:rsid w:val="0026167E"/>
    <w:rsid w:val="002635EF"/>
    <w:rsid w:val="00264401"/>
    <w:rsid w:val="00264732"/>
    <w:rsid w:val="00264BFE"/>
    <w:rsid w:val="00266A9C"/>
    <w:rsid w:val="0027236E"/>
    <w:rsid w:val="002726B9"/>
    <w:rsid w:val="0027477A"/>
    <w:rsid w:val="00277223"/>
    <w:rsid w:val="0028081C"/>
    <w:rsid w:val="0028137D"/>
    <w:rsid w:val="00292D4F"/>
    <w:rsid w:val="00293A9A"/>
    <w:rsid w:val="002944AA"/>
    <w:rsid w:val="002A1536"/>
    <w:rsid w:val="002B3B3F"/>
    <w:rsid w:val="002B71DC"/>
    <w:rsid w:val="002D31C3"/>
    <w:rsid w:val="002E0AB0"/>
    <w:rsid w:val="002E4713"/>
    <w:rsid w:val="002F0E36"/>
    <w:rsid w:val="002F53EF"/>
    <w:rsid w:val="002F5876"/>
    <w:rsid w:val="002F74C2"/>
    <w:rsid w:val="00302640"/>
    <w:rsid w:val="00305D47"/>
    <w:rsid w:val="00316B5D"/>
    <w:rsid w:val="003249FB"/>
    <w:rsid w:val="003254A6"/>
    <w:rsid w:val="0032556A"/>
    <w:rsid w:val="00326576"/>
    <w:rsid w:val="00326769"/>
    <w:rsid w:val="00330A71"/>
    <w:rsid w:val="00336FB5"/>
    <w:rsid w:val="00342146"/>
    <w:rsid w:val="00342154"/>
    <w:rsid w:val="003423C3"/>
    <w:rsid w:val="00343AE5"/>
    <w:rsid w:val="00344A3C"/>
    <w:rsid w:val="00346088"/>
    <w:rsid w:val="0035074C"/>
    <w:rsid w:val="0036117B"/>
    <w:rsid w:val="00373F78"/>
    <w:rsid w:val="003750CC"/>
    <w:rsid w:val="003820A4"/>
    <w:rsid w:val="0038478F"/>
    <w:rsid w:val="00390E4B"/>
    <w:rsid w:val="003A1463"/>
    <w:rsid w:val="003B0A29"/>
    <w:rsid w:val="003B2697"/>
    <w:rsid w:val="003B3017"/>
    <w:rsid w:val="003D1487"/>
    <w:rsid w:val="003E172C"/>
    <w:rsid w:val="003E4A3F"/>
    <w:rsid w:val="003E6085"/>
    <w:rsid w:val="003F0B6F"/>
    <w:rsid w:val="003F0F3F"/>
    <w:rsid w:val="003F430B"/>
    <w:rsid w:val="003F543D"/>
    <w:rsid w:val="003F6B53"/>
    <w:rsid w:val="0040236B"/>
    <w:rsid w:val="00407E7D"/>
    <w:rsid w:val="00415912"/>
    <w:rsid w:val="00424795"/>
    <w:rsid w:val="00431E27"/>
    <w:rsid w:val="00440822"/>
    <w:rsid w:val="004477CA"/>
    <w:rsid w:val="004513BC"/>
    <w:rsid w:val="0045287F"/>
    <w:rsid w:val="00452E4B"/>
    <w:rsid w:val="00465A69"/>
    <w:rsid w:val="00471EC9"/>
    <w:rsid w:val="00472F10"/>
    <w:rsid w:val="00481AFF"/>
    <w:rsid w:val="00486BAD"/>
    <w:rsid w:val="004937B5"/>
    <w:rsid w:val="004B29A3"/>
    <w:rsid w:val="004C15AD"/>
    <w:rsid w:val="004C6BA8"/>
    <w:rsid w:val="004D1295"/>
    <w:rsid w:val="004D5AFE"/>
    <w:rsid w:val="004E677A"/>
    <w:rsid w:val="004F19E1"/>
    <w:rsid w:val="004F3E09"/>
    <w:rsid w:val="004F50DF"/>
    <w:rsid w:val="005009DB"/>
    <w:rsid w:val="00500AA6"/>
    <w:rsid w:val="00502769"/>
    <w:rsid w:val="0050460E"/>
    <w:rsid w:val="005113E6"/>
    <w:rsid w:val="00511BEF"/>
    <w:rsid w:val="00515567"/>
    <w:rsid w:val="0052294D"/>
    <w:rsid w:val="00530C58"/>
    <w:rsid w:val="00531F20"/>
    <w:rsid w:val="00536B34"/>
    <w:rsid w:val="005374C1"/>
    <w:rsid w:val="0054448F"/>
    <w:rsid w:val="00547400"/>
    <w:rsid w:val="00554806"/>
    <w:rsid w:val="00554B64"/>
    <w:rsid w:val="00556EDB"/>
    <w:rsid w:val="00556F73"/>
    <w:rsid w:val="00571984"/>
    <w:rsid w:val="0057283D"/>
    <w:rsid w:val="00583C13"/>
    <w:rsid w:val="00587770"/>
    <w:rsid w:val="00590757"/>
    <w:rsid w:val="005966FE"/>
    <w:rsid w:val="005A1C2D"/>
    <w:rsid w:val="005C3772"/>
    <w:rsid w:val="005C6779"/>
    <w:rsid w:val="005C7956"/>
    <w:rsid w:val="005D005F"/>
    <w:rsid w:val="005D19AD"/>
    <w:rsid w:val="005D5BCA"/>
    <w:rsid w:val="005E01B3"/>
    <w:rsid w:val="005F02F0"/>
    <w:rsid w:val="005F11AE"/>
    <w:rsid w:val="00602F7E"/>
    <w:rsid w:val="00603D2C"/>
    <w:rsid w:val="0061356F"/>
    <w:rsid w:val="00620C65"/>
    <w:rsid w:val="00624C8D"/>
    <w:rsid w:val="0063133C"/>
    <w:rsid w:val="006322E3"/>
    <w:rsid w:val="00640031"/>
    <w:rsid w:val="006420DC"/>
    <w:rsid w:val="00651FB1"/>
    <w:rsid w:val="0065278D"/>
    <w:rsid w:val="006537E3"/>
    <w:rsid w:val="00656F97"/>
    <w:rsid w:val="00667718"/>
    <w:rsid w:val="006679CF"/>
    <w:rsid w:val="0068314F"/>
    <w:rsid w:val="00686783"/>
    <w:rsid w:val="0069209E"/>
    <w:rsid w:val="00692131"/>
    <w:rsid w:val="00697AC2"/>
    <w:rsid w:val="006A1A03"/>
    <w:rsid w:val="006A2841"/>
    <w:rsid w:val="006A5637"/>
    <w:rsid w:val="006B08BF"/>
    <w:rsid w:val="006B0D0E"/>
    <w:rsid w:val="006B4834"/>
    <w:rsid w:val="006B74C2"/>
    <w:rsid w:val="006C32EC"/>
    <w:rsid w:val="006C6424"/>
    <w:rsid w:val="006C77E3"/>
    <w:rsid w:val="006D1AC1"/>
    <w:rsid w:val="006D500C"/>
    <w:rsid w:val="006E242F"/>
    <w:rsid w:val="006E3D01"/>
    <w:rsid w:val="006E3EAF"/>
    <w:rsid w:val="006F09B0"/>
    <w:rsid w:val="006F1B19"/>
    <w:rsid w:val="00710613"/>
    <w:rsid w:val="00733A26"/>
    <w:rsid w:val="00742A96"/>
    <w:rsid w:val="00744D21"/>
    <w:rsid w:val="007478E3"/>
    <w:rsid w:val="00751D27"/>
    <w:rsid w:val="00754242"/>
    <w:rsid w:val="00754BDB"/>
    <w:rsid w:val="007659B4"/>
    <w:rsid w:val="00767401"/>
    <w:rsid w:val="0078208E"/>
    <w:rsid w:val="007934FB"/>
    <w:rsid w:val="00796BE9"/>
    <w:rsid w:val="007A492E"/>
    <w:rsid w:val="007A69B1"/>
    <w:rsid w:val="007A7F9D"/>
    <w:rsid w:val="007B1AC2"/>
    <w:rsid w:val="007B6D37"/>
    <w:rsid w:val="007C1A69"/>
    <w:rsid w:val="007D233D"/>
    <w:rsid w:val="007D3A79"/>
    <w:rsid w:val="007D4BDE"/>
    <w:rsid w:val="007E0C96"/>
    <w:rsid w:val="007E31BA"/>
    <w:rsid w:val="007E3FEB"/>
    <w:rsid w:val="0082075F"/>
    <w:rsid w:val="008214C9"/>
    <w:rsid w:val="00826A7C"/>
    <w:rsid w:val="00827FC3"/>
    <w:rsid w:val="008327F9"/>
    <w:rsid w:val="00837D6F"/>
    <w:rsid w:val="00846FE7"/>
    <w:rsid w:val="008474BB"/>
    <w:rsid w:val="00851CAF"/>
    <w:rsid w:val="0085285B"/>
    <w:rsid w:val="00852E27"/>
    <w:rsid w:val="00854CE5"/>
    <w:rsid w:val="0085698D"/>
    <w:rsid w:val="00863A3A"/>
    <w:rsid w:val="008659D6"/>
    <w:rsid w:val="0086757C"/>
    <w:rsid w:val="00874499"/>
    <w:rsid w:val="00875BF8"/>
    <w:rsid w:val="008802DE"/>
    <w:rsid w:val="0088223F"/>
    <w:rsid w:val="00890049"/>
    <w:rsid w:val="008951AE"/>
    <w:rsid w:val="008A0E49"/>
    <w:rsid w:val="008A1C90"/>
    <w:rsid w:val="008A2DFE"/>
    <w:rsid w:val="008A3E8E"/>
    <w:rsid w:val="008B0B47"/>
    <w:rsid w:val="008B38D4"/>
    <w:rsid w:val="008C08B0"/>
    <w:rsid w:val="008C5FF4"/>
    <w:rsid w:val="008C6759"/>
    <w:rsid w:val="008C7DE7"/>
    <w:rsid w:val="008D0AE4"/>
    <w:rsid w:val="008D1730"/>
    <w:rsid w:val="008D2D28"/>
    <w:rsid w:val="008D33DA"/>
    <w:rsid w:val="008D35B7"/>
    <w:rsid w:val="008D44BE"/>
    <w:rsid w:val="008E2A24"/>
    <w:rsid w:val="008E5D75"/>
    <w:rsid w:val="008E6BDB"/>
    <w:rsid w:val="008E70B7"/>
    <w:rsid w:val="00911C12"/>
    <w:rsid w:val="00925895"/>
    <w:rsid w:val="00945B5A"/>
    <w:rsid w:val="00950C7E"/>
    <w:rsid w:val="00954E06"/>
    <w:rsid w:val="00960B13"/>
    <w:rsid w:val="00961F37"/>
    <w:rsid w:val="009620F9"/>
    <w:rsid w:val="009774B3"/>
    <w:rsid w:val="009838A1"/>
    <w:rsid w:val="0098541B"/>
    <w:rsid w:val="00992EEE"/>
    <w:rsid w:val="00996341"/>
    <w:rsid w:val="009A24D1"/>
    <w:rsid w:val="009B1F52"/>
    <w:rsid w:val="009B647A"/>
    <w:rsid w:val="009C0026"/>
    <w:rsid w:val="009C5CA7"/>
    <w:rsid w:val="009D48DC"/>
    <w:rsid w:val="009D4AFA"/>
    <w:rsid w:val="009D7C1A"/>
    <w:rsid w:val="009E1BBA"/>
    <w:rsid w:val="009E25EC"/>
    <w:rsid w:val="009E59AB"/>
    <w:rsid w:val="009E6AF6"/>
    <w:rsid w:val="009E718B"/>
    <w:rsid w:val="009E7443"/>
    <w:rsid w:val="009F2D62"/>
    <w:rsid w:val="00A0100D"/>
    <w:rsid w:val="00A25760"/>
    <w:rsid w:val="00A32659"/>
    <w:rsid w:val="00A34D20"/>
    <w:rsid w:val="00A37EC1"/>
    <w:rsid w:val="00A61A3F"/>
    <w:rsid w:val="00A63D5B"/>
    <w:rsid w:val="00A6653B"/>
    <w:rsid w:val="00A67996"/>
    <w:rsid w:val="00A7049C"/>
    <w:rsid w:val="00A712E2"/>
    <w:rsid w:val="00A716D2"/>
    <w:rsid w:val="00A768C6"/>
    <w:rsid w:val="00A853CC"/>
    <w:rsid w:val="00A92D83"/>
    <w:rsid w:val="00AB1A2A"/>
    <w:rsid w:val="00AB71EA"/>
    <w:rsid w:val="00AC0A83"/>
    <w:rsid w:val="00AC53EB"/>
    <w:rsid w:val="00AD657D"/>
    <w:rsid w:val="00AD7816"/>
    <w:rsid w:val="00AE0D33"/>
    <w:rsid w:val="00AF4F29"/>
    <w:rsid w:val="00AF586F"/>
    <w:rsid w:val="00AF749C"/>
    <w:rsid w:val="00AF7EDB"/>
    <w:rsid w:val="00B17542"/>
    <w:rsid w:val="00B2116C"/>
    <w:rsid w:val="00B37E64"/>
    <w:rsid w:val="00B4046E"/>
    <w:rsid w:val="00B50C4D"/>
    <w:rsid w:val="00B5263A"/>
    <w:rsid w:val="00B57319"/>
    <w:rsid w:val="00B6188B"/>
    <w:rsid w:val="00B71303"/>
    <w:rsid w:val="00B75400"/>
    <w:rsid w:val="00B75F96"/>
    <w:rsid w:val="00B76378"/>
    <w:rsid w:val="00B80519"/>
    <w:rsid w:val="00B80D69"/>
    <w:rsid w:val="00B85FF8"/>
    <w:rsid w:val="00B86C04"/>
    <w:rsid w:val="00B9038F"/>
    <w:rsid w:val="00B9641B"/>
    <w:rsid w:val="00BB3793"/>
    <w:rsid w:val="00BB412B"/>
    <w:rsid w:val="00BC7165"/>
    <w:rsid w:val="00BD0067"/>
    <w:rsid w:val="00BD09CA"/>
    <w:rsid w:val="00BD5082"/>
    <w:rsid w:val="00BD7A11"/>
    <w:rsid w:val="00BE181A"/>
    <w:rsid w:val="00BE2F2E"/>
    <w:rsid w:val="00BE51DB"/>
    <w:rsid w:val="00BE5933"/>
    <w:rsid w:val="00BF1B5F"/>
    <w:rsid w:val="00BF50DD"/>
    <w:rsid w:val="00C02035"/>
    <w:rsid w:val="00C03F56"/>
    <w:rsid w:val="00C05CEA"/>
    <w:rsid w:val="00C13B04"/>
    <w:rsid w:val="00C140E8"/>
    <w:rsid w:val="00C14971"/>
    <w:rsid w:val="00C1604D"/>
    <w:rsid w:val="00C1748A"/>
    <w:rsid w:val="00C20139"/>
    <w:rsid w:val="00C20C1B"/>
    <w:rsid w:val="00C20DF8"/>
    <w:rsid w:val="00C20EE6"/>
    <w:rsid w:val="00C21755"/>
    <w:rsid w:val="00C27421"/>
    <w:rsid w:val="00C3218D"/>
    <w:rsid w:val="00C33746"/>
    <w:rsid w:val="00C412CA"/>
    <w:rsid w:val="00C41D20"/>
    <w:rsid w:val="00C46507"/>
    <w:rsid w:val="00C47ACC"/>
    <w:rsid w:val="00C528E9"/>
    <w:rsid w:val="00C56A78"/>
    <w:rsid w:val="00C634FC"/>
    <w:rsid w:val="00C636B7"/>
    <w:rsid w:val="00C64980"/>
    <w:rsid w:val="00C65EBB"/>
    <w:rsid w:val="00C675F8"/>
    <w:rsid w:val="00C75FC8"/>
    <w:rsid w:val="00C80BA8"/>
    <w:rsid w:val="00C86864"/>
    <w:rsid w:val="00C9332A"/>
    <w:rsid w:val="00C953A0"/>
    <w:rsid w:val="00CA1224"/>
    <w:rsid w:val="00CA78EB"/>
    <w:rsid w:val="00CA7F70"/>
    <w:rsid w:val="00CB009F"/>
    <w:rsid w:val="00CB25F9"/>
    <w:rsid w:val="00CB3253"/>
    <w:rsid w:val="00CB6C91"/>
    <w:rsid w:val="00CB7728"/>
    <w:rsid w:val="00CB793B"/>
    <w:rsid w:val="00CC0676"/>
    <w:rsid w:val="00CC4622"/>
    <w:rsid w:val="00CC5FBE"/>
    <w:rsid w:val="00CE36BB"/>
    <w:rsid w:val="00CF1FFB"/>
    <w:rsid w:val="00CF2455"/>
    <w:rsid w:val="00D0295F"/>
    <w:rsid w:val="00D04A61"/>
    <w:rsid w:val="00D13D4C"/>
    <w:rsid w:val="00D14B22"/>
    <w:rsid w:val="00D15CD1"/>
    <w:rsid w:val="00D35486"/>
    <w:rsid w:val="00D47FB5"/>
    <w:rsid w:val="00D5150F"/>
    <w:rsid w:val="00D57227"/>
    <w:rsid w:val="00D60041"/>
    <w:rsid w:val="00D60F36"/>
    <w:rsid w:val="00D65C62"/>
    <w:rsid w:val="00D77897"/>
    <w:rsid w:val="00D903E7"/>
    <w:rsid w:val="00D96F2C"/>
    <w:rsid w:val="00D97910"/>
    <w:rsid w:val="00D97F8D"/>
    <w:rsid w:val="00DA3C60"/>
    <w:rsid w:val="00DA4DCA"/>
    <w:rsid w:val="00DB16F3"/>
    <w:rsid w:val="00DB49E0"/>
    <w:rsid w:val="00DC1E87"/>
    <w:rsid w:val="00DC37DB"/>
    <w:rsid w:val="00DC3BEA"/>
    <w:rsid w:val="00DC4CC8"/>
    <w:rsid w:val="00DC587F"/>
    <w:rsid w:val="00DC7E7E"/>
    <w:rsid w:val="00DD7F33"/>
    <w:rsid w:val="00DE0276"/>
    <w:rsid w:val="00DE7945"/>
    <w:rsid w:val="00DE7EDC"/>
    <w:rsid w:val="00DF2BF9"/>
    <w:rsid w:val="00DF43F7"/>
    <w:rsid w:val="00E006FD"/>
    <w:rsid w:val="00E111C5"/>
    <w:rsid w:val="00E1381A"/>
    <w:rsid w:val="00E33583"/>
    <w:rsid w:val="00E338C3"/>
    <w:rsid w:val="00E3460C"/>
    <w:rsid w:val="00E3490A"/>
    <w:rsid w:val="00E52255"/>
    <w:rsid w:val="00E55580"/>
    <w:rsid w:val="00E57A77"/>
    <w:rsid w:val="00E625D5"/>
    <w:rsid w:val="00E7639D"/>
    <w:rsid w:val="00E84AD8"/>
    <w:rsid w:val="00E87BBD"/>
    <w:rsid w:val="00E93898"/>
    <w:rsid w:val="00E947B4"/>
    <w:rsid w:val="00E948B2"/>
    <w:rsid w:val="00EA4A80"/>
    <w:rsid w:val="00EB05BE"/>
    <w:rsid w:val="00EB147D"/>
    <w:rsid w:val="00EB47E6"/>
    <w:rsid w:val="00EB57B2"/>
    <w:rsid w:val="00EB69EB"/>
    <w:rsid w:val="00EC2C04"/>
    <w:rsid w:val="00EC2F0C"/>
    <w:rsid w:val="00EC3158"/>
    <w:rsid w:val="00ED5C65"/>
    <w:rsid w:val="00EE0570"/>
    <w:rsid w:val="00EE313F"/>
    <w:rsid w:val="00EE384C"/>
    <w:rsid w:val="00EE679A"/>
    <w:rsid w:val="00EE7B3A"/>
    <w:rsid w:val="00EF1696"/>
    <w:rsid w:val="00EF3FF4"/>
    <w:rsid w:val="00F01329"/>
    <w:rsid w:val="00F01F77"/>
    <w:rsid w:val="00F03E7B"/>
    <w:rsid w:val="00F04733"/>
    <w:rsid w:val="00F04886"/>
    <w:rsid w:val="00F06CF3"/>
    <w:rsid w:val="00F144CD"/>
    <w:rsid w:val="00F20DD2"/>
    <w:rsid w:val="00F25498"/>
    <w:rsid w:val="00F25EAC"/>
    <w:rsid w:val="00F260C7"/>
    <w:rsid w:val="00F31434"/>
    <w:rsid w:val="00F3305F"/>
    <w:rsid w:val="00F350A6"/>
    <w:rsid w:val="00F70D4B"/>
    <w:rsid w:val="00F770A9"/>
    <w:rsid w:val="00F806AF"/>
    <w:rsid w:val="00F81193"/>
    <w:rsid w:val="00F94004"/>
    <w:rsid w:val="00F9570C"/>
    <w:rsid w:val="00F957B3"/>
    <w:rsid w:val="00FA6AB8"/>
    <w:rsid w:val="00FA6EFC"/>
    <w:rsid w:val="00FC6C5A"/>
    <w:rsid w:val="00FC701C"/>
    <w:rsid w:val="00FD547B"/>
    <w:rsid w:val="00FD744E"/>
    <w:rsid w:val="00FD7FE6"/>
    <w:rsid w:val="00FE17D5"/>
    <w:rsid w:val="00FE6BEA"/>
    <w:rsid w:val="00FF10A7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DA0B"/>
  <w15:docId w15:val="{4E9B5D80-20DF-4392-BB8C-E9DD6E7F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74C"/>
  </w:style>
  <w:style w:type="paragraph" w:styleId="Heading1">
    <w:name w:val="heading 1"/>
    <w:basedOn w:val="Normal"/>
    <w:next w:val="Normal"/>
    <w:link w:val="Heading1Char"/>
    <w:uiPriority w:val="9"/>
    <w:qFormat/>
    <w:rsid w:val="00A768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8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7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11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13E6"/>
  </w:style>
  <w:style w:type="paragraph" w:styleId="Footer">
    <w:name w:val="footer"/>
    <w:basedOn w:val="Normal"/>
    <w:link w:val="FooterChar"/>
    <w:uiPriority w:val="99"/>
    <w:unhideWhenUsed/>
    <w:rsid w:val="00511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3E6"/>
  </w:style>
  <w:style w:type="character" w:customStyle="1" w:styleId="Heading1Char">
    <w:name w:val="Heading 1 Char"/>
    <w:basedOn w:val="DefaultParagraphFont"/>
    <w:link w:val="Heading1"/>
    <w:uiPriority w:val="9"/>
    <w:rsid w:val="00A768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68C6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8C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A768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68C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68C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50F29"/>
    <w:pPr>
      <w:tabs>
        <w:tab w:val="left" w:pos="880"/>
        <w:tab w:val="right" w:leader="dot" w:pos="9350"/>
      </w:tabs>
      <w:spacing w:after="100" w:line="480" w:lineRule="auto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E0D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0D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0D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0D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0D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A2CA67-D378-A445-B1C4-BE3B53459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918</Words>
  <Characters>5234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Fredrick Abayie</dc:creator>
  <cp:lastModifiedBy>Fredrick Abayie</cp:lastModifiedBy>
  <cp:revision>2</cp:revision>
  <dcterms:created xsi:type="dcterms:W3CDTF">2016-02-21T15:12:00Z</dcterms:created>
  <dcterms:modified xsi:type="dcterms:W3CDTF">2016-02-21T15:12:00Z</dcterms:modified>
</cp:coreProperties>
</file>